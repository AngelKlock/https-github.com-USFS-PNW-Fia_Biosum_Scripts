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A51A2E" w14:textId="490FAE03" w:rsidR="001E7DFB" w:rsidRDefault="001E7DFB" w:rsidP="00B63A64">
      <w:pPr>
        <w:pStyle w:val="ListParagraph"/>
        <w:numPr>
          <w:ilvl w:val="0"/>
          <w:numId w:val="1"/>
        </w:numPr>
      </w:pPr>
      <w:bookmarkStart w:id="0" w:name="_GoBack"/>
      <w:bookmarkEnd w:id="0"/>
      <w:r>
        <w:t>Import Treatment Data from Previous Project</w:t>
      </w:r>
    </w:p>
    <w:p w14:paraId="55EA1FD7" w14:textId="77777777" w:rsidR="001E7DFB" w:rsidRPr="006A7177" w:rsidRDefault="001E7DFB" w:rsidP="00B63A64">
      <w:pPr>
        <w:pStyle w:val="ListParagraph"/>
        <w:numPr>
          <w:ilvl w:val="1"/>
          <w:numId w:val="1"/>
        </w:numPr>
        <w:spacing w:after="160" w:line="259" w:lineRule="auto"/>
      </w:pPr>
      <w:r>
        <w:t xml:space="preserve">Navigate to the project directory folder /db and open </w:t>
      </w:r>
      <w:r w:rsidRPr="006A7177">
        <w:rPr>
          <w:i/>
        </w:rPr>
        <w:t>fvsmaster.mdb</w:t>
      </w:r>
    </w:p>
    <w:p w14:paraId="11D45FBD" w14:textId="77777777" w:rsidR="001E7DFB" w:rsidRDefault="001E7DFB" w:rsidP="00B63A64">
      <w:pPr>
        <w:pStyle w:val="ListParagraph"/>
        <w:numPr>
          <w:ilvl w:val="1"/>
          <w:numId w:val="1"/>
        </w:numPr>
        <w:spacing w:after="160" w:line="259" w:lineRule="auto"/>
      </w:pPr>
      <w:r>
        <w:t xml:space="preserve">Copy the </w:t>
      </w:r>
      <w:r>
        <w:rPr>
          <w:i/>
        </w:rPr>
        <w:t xml:space="preserve">rx </w:t>
      </w:r>
      <w:r>
        <w:t xml:space="preserve">table from the project you wish to copy the treatment packages from into the blank </w:t>
      </w:r>
      <w:r>
        <w:rPr>
          <w:i/>
        </w:rPr>
        <w:t>rx</w:t>
      </w:r>
      <w:r>
        <w:t xml:space="preserve"> table in the project you are copying to</w:t>
      </w:r>
    </w:p>
    <w:p w14:paraId="1B6986F7" w14:textId="77777777" w:rsidR="001E7DFB" w:rsidRDefault="001E7DFB" w:rsidP="00B63A64">
      <w:pPr>
        <w:pStyle w:val="ListParagraph"/>
        <w:numPr>
          <w:ilvl w:val="1"/>
          <w:numId w:val="1"/>
        </w:numPr>
        <w:spacing w:after="160" w:line="259" w:lineRule="auto"/>
      </w:pPr>
      <w:r>
        <w:t xml:space="preserve">Repeat for the </w:t>
      </w:r>
      <w:r>
        <w:rPr>
          <w:i/>
        </w:rPr>
        <w:t>rxpackage</w:t>
      </w:r>
      <w:r>
        <w:t xml:space="preserve"> tables</w:t>
      </w:r>
    </w:p>
    <w:p w14:paraId="0AE8784E" w14:textId="3F23AA61" w:rsidR="00265A7C" w:rsidRDefault="001E7DFB" w:rsidP="00265A7C">
      <w:pPr>
        <w:pStyle w:val="ListParagraph"/>
        <w:numPr>
          <w:ilvl w:val="1"/>
          <w:numId w:val="1"/>
        </w:numPr>
        <w:spacing w:after="160" w:line="259" w:lineRule="auto"/>
      </w:pPr>
      <w:r>
        <w:t xml:space="preserve">Repeat for </w:t>
      </w:r>
      <w:r w:rsidRPr="004A7ECF">
        <w:rPr>
          <w:i/>
        </w:rPr>
        <w:t>rx_harvest_cost_columns</w:t>
      </w:r>
      <w:r>
        <w:t xml:space="preserve"> tables</w:t>
      </w:r>
    </w:p>
    <w:p w14:paraId="4FCF32F0" w14:textId="77777777" w:rsidR="00FF07D7" w:rsidRDefault="00FF07D7" w:rsidP="008361C7">
      <w:pPr>
        <w:pStyle w:val="ListParagraph"/>
        <w:numPr>
          <w:ilvl w:val="0"/>
          <w:numId w:val="1"/>
        </w:numPr>
      </w:pPr>
      <w:r>
        <w:t>Run Predispose</w:t>
      </w:r>
    </w:p>
    <w:p w14:paraId="5AE20225" w14:textId="77777777" w:rsidR="008361C7" w:rsidRDefault="008361C7" w:rsidP="00FF07D7">
      <w:pPr>
        <w:pStyle w:val="ListParagraph"/>
        <w:numPr>
          <w:ilvl w:val="1"/>
          <w:numId w:val="1"/>
        </w:numPr>
      </w:pPr>
      <w:r>
        <w:t xml:space="preserve">Download and install Predispose from </w:t>
      </w:r>
      <w:hyperlink r:id="rId6" w:history="1">
        <w:r w:rsidRPr="00D816C0">
          <w:rPr>
            <w:rStyle w:val="Hyperlink"/>
          </w:rPr>
          <w:t>https://www.fs.fed.us/fvs/software/archive.php</w:t>
        </w:r>
      </w:hyperlink>
      <w:r>
        <w:t xml:space="preserve"> </w:t>
      </w:r>
    </w:p>
    <w:p w14:paraId="2B7920EE" w14:textId="77777777" w:rsidR="008361C7" w:rsidRDefault="008361C7" w:rsidP="008361C7">
      <w:pPr>
        <w:pStyle w:val="ListParagraph"/>
        <w:numPr>
          <w:ilvl w:val="1"/>
          <w:numId w:val="1"/>
        </w:numPr>
      </w:pPr>
      <w:r>
        <w:t>Predispose should automatically install to your FVSbin folder</w:t>
      </w:r>
    </w:p>
    <w:p w14:paraId="60F11BFB" w14:textId="54E0A337" w:rsidR="008D2315" w:rsidRDefault="00FF07D7" w:rsidP="00FF07D7">
      <w:pPr>
        <w:pStyle w:val="ListParagraph"/>
        <w:numPr>
          <w:ilvl w:val="1"/>
          <w:numId w:val="1"/>
        </w:numPr>
      </w:pPr>
      <w:r>
        <w:t xml:space="preserve">Open Predispose. The </w:t>
      </w:r>
      <w:r w:rsidR="00426B74" w:rsidRPr="00B63A64">
        <w:rPr>
          <w:b/>
        </w:rPr>
        <w:t>&lt;</w:t>
      </w:r>
      <w:r w:rsidRPr="00B63A64">
        <w:rPr>
          <w:b/>
        </w:rPr>
        <w:t>Suppose</w:t>
      </w:r>
      <w:r w:rsidR="00426B74" w:rsidRPr="00B63A64">
        <w:rPr>
          <w:b/>
        </w:rPr>
        <w:t>.loc&gt;</w:t>
      </w:r>
      <w:r w:rsidR="00426B74">
        <w:t xml:space="preserve"> </w:t>
      </w:r>
      <w:r>
        <w:t xml:space="preserve">radio button will automatically be selected. </w:t>
      </w:r>
      <w:r w:rsidR="00426B74">
        <w:t>Select</w:t>
      </w:r>
      <w:r>
        <w:t xml:space="preserve"> the </w:t>
      </w:r>
      <w:r w:rsidR="00426B74" w:rsidRPr="00B63A64">
        <w:rPr>
          <w:b/>
        </w:rPr>
        <w:t>&lt;</w:t>
      </w:r>
      <w:r w:rsidRPr="00B63A64">
        <w:rPr>
          <w:b/>
        </w:rPr>
        <w:t>Initiation Source</w:t>
      </w:r>
      <w:r w:rsidR="00426B74" w:rsidRPr="00B63A64">
        <w:rPr>
          <w:b/>
        </w:rPr>
        <w:t>&gt;</w:t>
      </w:r>
      <w:r w:rsidR="00426B74">
        <w:t xml:space="preserve"> </w:t>
      </w:r>
      <w:r>
        <w:t>button</w:t>
      </w:r>
    </w:p>
    <w:p w14:paraId="1CCB5E01" w14:textId="37AF1345" w:rsidR="00FF07D7" w:rsidRDefault="00FF07D7" w:rsidP="00FF07D7">
      <w:pPr>
        <w:pStyle w:val="ListParagraph"/>
        <w:numPr>
          <w:ilvl w:val="1"/>
          <w:numId w:val="1"/>
        </w:numPr>
      </w:pPr>
      <w:r>
        <w:t xml:space="preserve">In the window that opens, navigate to a variant folder (any variant; this should be under </w:t>
      </w:r>
      <w:r w:rsidR="00426B74" w:rsidRPr="00B63A64">
        <w:rPr>
          <w:i/>
        </w:rPr>
        <w:t>projectfolder</w:t>
      </w:r>
      <w:r>
        <w:t>\</w:t>
      </w:r>
      <w:r w:rsidRPr="008361C7">
        <w:t>fvs\data</w:t>
      </w:r>
      <w:r>
        <w:t xml:space="preserve">) </w:t>
      </w:r>
    </w:p>
    <w:p w14:paraId="40E1FC78" w14:textId="3117578E" w:rsidR="00FF07D7" w:rsidRDefault="00FF07D7" w:rsidP="00FF07D7">
      <w:pPr>
        <w:pStyle w:val="ListParagraph"/>
        <w:numPr>
          <w:ilvl w:val="1"/>
          <w:numId w:val="1"/>
        </w:numPr>
      </w:pPr>
      <w:r>
        <w:t xml:space="preserve">Select the </w:t>
      </w:r>
      <w:r w:rsidR="00426B74" w:rsidRPr="00426B74">
        <w:rPr>
          <w:i/>
        </w:rPr>
        <w:t>variantname</w:t>
      </w:r>
      <w:r w:rsidR="00426B74" w:rsidRPr="00426B74">
        <w:t>.loc</w:t>
      </w:r>
      <w:r>
        <w:t xml:space="preserve"> file (e.g. CA</w:t>
      </w:r>
      <w:r w:rsidR="00426B74" w:rsidRPr="00426B74">
        <w:t>.loc</w:t>
      </w:r>
      <w:r>
        <w:t xml:space="preserve">). The </w:t>
      </w:r>
      <w:r w:rsidR="00426B74" w:rsidRPr="00426B74">
        <w:rPr>
          <w:i/>
        </w:rPr>
        <w:t>variantname</w:t>
      </w:r>
      <w:r w:rsidR="00426B74" w:rsidRPr="00426B74">
        <w:t>.loc</w:t>
      </w:r>
      <w:r>
        <w:t xml:space="preserve"> file will have been created by BioSum</w:t>
      </w:r>
      <w:r w:rsidR="007D7E38">
        <w:t xml:space="preserve">, at the same time as the .SLF and .FVS text files containing FVS input data, as part of the FVS Input Data task within BioSum’s FVS module </w:t>
      </w:r>
    </w:p>
    <w:p w14:paraId="389F5299" w14:textId="4EBDDDE5" w:rsidR="00FF07D7" w:rsidRDefault="00426B74" w:rsidP="00FF07D7">
      <w:pPr>
        <w:pStyle w:val="ListParagraph"/>
        <w:numPr>
          <w:ilvl w:val="1"/>
          <w:numId w:val="1"/>
        </w:numPr>
      </w:pPr>
      <w:r>
        <w:t>Select</w:t>
      </w:r>
      <w:r w:rsidR="00FF07D7">
        <w:t xml:space="preserve"> </w:t>
      </w:r>
      <w:r w:rsidRPr="00B63A64">
        <w:rPr>
          <w:b/>
        </w:rPr>
        <w:t>&lt;</w:t>
      </w:r>
      <w:r w:rsidR="00FF07D7" w:rsidRPr="00B63A64">
        <w:rPr>
          <w:b/>
        </w:rPr>
        <w:t>Ok</w:t>
      </w:r>
      <w:r w:rsidRPr="00B63A64">
        <w:rPr>
          <w:b/>
        </w:rPr>
        <w:t>&gt;</w:t>
      </w:r>
      <w:r w:rsidR="00FF07D7">
        <w:t xml:space="preserve">. When the process is complete, a window will appear saying </w:t>
      </w:r>
      <w:r w:rsidRPr="00426B74">
        <w:rPr>
          <w:i/>
        </w:rPr>
        <w:t>Predispose.mdb</w:t>
      </w:r>
      <w:r w:rsidR="00FF07D7">
        <w:t xml:space="preserve"> has been created. </w:t>
      </w:r>
      <w:r w:rsidR="00714410">
        <w:t xml:space="preserve">This file will be located in the variant folder. </w:t>
      </w:r>
    </w:p>
    <w:p w14:paraId="53308A9A" w14:textId="77777777" w:rsidR="00FF07D7" w:rsidRDefault="00FF07D7" w:rsidP="00FF07D7">
      <w:pPr>
        <w:pStyle w:val="ListParagraph"/>
        <w:numPr>
          <w:ilvl w:val="1"/>
          <w:numId w:val="1"/>
        </w:numPr>
      </w:pPr>
      <w:r>
        <w:t>Predispose will automatically close.</w:t>
      </w:r>
    </w:p>
    <w:p w14:paraId="084219AE" w14:textId="64F678D3" w:rsidR="00FF07D7" w:rsidRDefault="00FF07D7" w:rsidP="00FF07D7">
      <w:pPr>
        <w:pStyle w:val="ListParagraph"/>
        <w:numPr>
          <w:ilvl w:val="1"/>
          <w:numId w:val="1"/>
        </w:numPr>
      </w:pPr>
      <w:r>
        <w:t xml:space="preserve">Repeat </w:t>
      </w:r>
      <w:r w:rsidR="007D7E38">
        <w:t xml:space="preserve">steps c-g </w:t>
      </w:r>
      <w:r>
        <w:t>for each variant</w:t>
      </w:r>
      <w:r w:rsidR="007D7E38">
        <w:t xml:space="preserve"> in the BioSum project</w:t>
      </w:r>
      <w:r>
        <w:t>.</w:t>
      </w:r>
    </w:p>
    <w:p w14:paraId="5C440E96" w14:textId="599334E0" w:rsidR="00423927" w:rsidRPr="00423927" w:rsidRDefault="00423927" w:rsidP="00BB6BEC">
      <w:pPr>
        <w:pStyle w:val="ListParagraph"/>
        <w:numPr>
          <w:ilvl w:val="0"/>
          <w:numId w:val="1"/>
        </w:numPr>
        <w:rPr>
          <w:ins w:id="1" w:author="carlinstarrs" w:date="2017-09-21T11:18:00Z"/>
          <w:rPrChange w:id="2" w:author="carlinstarrs" w:date="2017-09-21T11:18:00Z">
            <w:rPr>
              <w:ins w:id="3" w:author="carlinstarrs" w:date="2017-09-21T11:18:00Z"/>
              <w:i/>
            </w:rPr>
          </w:rPrChange>
        </w:rPr>
      </w:pPr>
      <w:ins w:id="4" w:author="carlinstarrs" w:date="2017-09-21T11:17:00Z">
        <w:r>
          <w:t xml:space="preserve">Update FVS_GroupAddFilesAndKeywords table in </w:t>
        </w:r>
        <w:r>
          <w:rPr>
            <w:i/>
          </w:rPr>
          <w:t>Predispose.mdb</w:t>
        </w:r>
      </w:ins>
    </w:p>
    <w:p w14:paraId="1FF75A36" w14:textId="7FCDF24F" w:rsidR="00423927" w:rsidRPr="00423927" w:rsidRDefault="00423927">
      <w:pPr>
        <w:pStyle w:val="ListParagraph"/>
        <w:numPr>
          <w:ilvl w:val="1"/>
          <w:numId w:val="1"/>
        </w:numPr>
        <w:spacing w:after="160" w:line="259" w:lineRule="auto"/>
        <w:rPr>
          <w:ins w:id="5" w:author="carlinstarrs" w:date="2017-09-21T11:18:00Z"/>
          <w:rPrChange w:id="6" w:author="carlinstarrs" w:date="2017-09-21T11:18:00Z">
            <w:rPr>
              <w:ins w:id="7" w:author="carlinstarrs" w:date="2017-09-21T11:18:00Z"/>
              <w:i/>
            </w:rPr>
          </w:rPrChange>
        </w:rPr>
        <w:pPrChange w:id="8" w:author="carlinstarrs" w:date="2017-09-21T11:18:00Z">
          <w:pPr>
            <w:pStyle w:val="ListParagraph"/>
            <w:numPr>
              <w:numId w:val="1"/>
            </w:numPr>
            <w:ind w:hanging="360"/>
          </w:pPr>
        </w:pPrChange>
      </w:pPr>
      <w:ins w:id="9" w:author="carlinstarrs" w:date="2017-09-21T11:18:00Z">
        <w:r>
          <w:t xml:space="preserve">Navigate to the  </w:t>
        </w:r>
        <w:r w:rsidRPr="00EC427D">
          <w:rPr>
            <w:i/>
          </w:rPr>
          <w:t>Presidpose.mdb</w:t>
        </w:r>
        <w:r>
          <w:rPr>
            <w:i/>
          </w:rPr>
          <w:t xml:space="preserve"> file in the projectfolder\fvs\data\{variantname}</w:t>
        </w:r>
        <w:r w:rsidRPr="00423927">
          <w:rPr>
            <w:rPrChange w:id="10" w:author="carlinstarrs" w:date="2017-09-21T11:18:00Z">
              <w:rPr>
                <w:i/>
              </w:rPr>
            </w:rPrChange>
          </w:rPr>
          <w:t xml:space="preserve"> folder and open it by double-clicking</w:t>
        </w:r>
      </w:ins>
    </w:p>
    <w:p w14:paraId="1AD5BC69" w14:textId="55D715D6" w:rsidR="00423927" w:rsidRDefault="00423927">
      <w:pPr>
        <w:pStyle w:val="ListParagraph"/>
        <w:numPr>
          <w:ilvl w:val="1"/>
          <w:numId w:val="1"/>
        </w:numPr>
        <w:spacing w:after="160" w:line="259" w:lineRule="auto"/>
        <w:rPr>
          <w:ins w:id="11" w:author="carlinstarrs" w:date="2017-09-21T11:18:00Z"/>
        </w:rPr>
        <w:pPrChange w:id="12" w:author="carlinstarrs" w:date="2017-09-21T11:18:00Z">
          <w:pPr>
            <w:pStyle w:val="ListParagraph"/>
            <w:numPr>
              <w:numId w:val="1"/>
            </w:numPr>
            <w:ind w:hanging="360"/>
          </w:pPr>
        </w:pPrChange>
      </w:pPr>
      <w:ins w:id="13" w:author="carlinstarrs" w:date="2017-09-21T11:18:00Z">
        <w:r w:rsidRPr="00423927">
          <w:rPr>
            <w:rPrChange w:id="14" w:author="carlinstarrs" w:date="2017-09-21T11:18:00Z">
              <w:rPr>
                <w:i/>
              </w:rPr>
            </w:rPrChange>
          </w:rPr>
          <w:t xml:space="preserve">Open the </w:t>
        </w:r>
        <w:r>
          <w:t>FVS_GroupAddFilesAndKeywords table by double-clicking</w:t>
        </w:r>
      </w:ins>
    </w:p>
    <w:p w14:paraId="4DEE9BAD" w14:textId="6F65505F" w:rsidR="00423927" w:rsidRPr="00423927" w:rsidRDefault="00423927">
      <w:pPr>
        <w:pStyle w:val="ListParagraph"/>
        <w:numPr>
          <w:ilvl w:val="1"/>
          <w:numId w:val="1"/>
        </w:numPr>
        <w:spacing w:after="160" w:line="259" w:lineRule="auto"/>
        <w:rPr>
          <w:ins w:id="15" w:author="carlinstarrs" w:date="2017-09-21T11:17:00Z"/>
        </w:rPr>
        <w:pPrChange w:id="16" w:author="carlinstarrs" w:date="2017-09-21T11:18:00Z">
          <w:pPr>
            <w:pStyle w:val="ListParagraph"/>
            <w:numPr>
              <w:numId w:val="1"/>
            </w:numPr>
            <w:ind w:hanging="360"/>
          </w:pPr>
        </w:pPrChange>
      </w:pPr>
      <w:ins w:id="17" w:author="carlinstarrs" w:date="2017-09-21T11:18:00Z">
        <w:r>
          <w:t>In the “Groups” field, replace “All_Stands” with “All”</w:t>
        </w:r>
      </w:ins>
    </w:p>
    <w:p w14:paraId="1338A7C9" w14:textId="2BC4AE36" w:rsidR="005C2EC9" w:rsidRPr="00B63A64" w:rsidRDefault="005C2EC9" w:rsidP="00BB6BEC">
      <w:pPr>
        <w:pStyle w:val="ListParagraph"/>
        <w:numPr>
          <w:ilvl w:val="0"/>
          <w:numId w:val="1"/>
        </w:numPr>
      </w:pPr>
      <w:r>
        <w:t xml:space="preserve">Populate “County” values in </w:t>
      </w:r>
      <w:r w:rsidRPr="00B63A64">
        <w:rPr>
          <w:i/>
        </w:rPr>
        <w:t>Predispose.mdb</w:t>
      </w:r>
    </w:p>
    <w:p w14:paraId="10A50DF8" w14:textId="322BAFB7" w:rsidR="005C2EC9" w:rsidRDefault="00B63A64" w:rsidP="00B63A64">
      <w:pPr>
        <w:pStyle w:val="ListParagraph"/>
        <w:numPr>
          <w:ilvl w:val="1"/>
          <w:numId w:val="1"/>
        </w:numPr>
        <w:spacing w:after="160" w:line="259" w:lineRule="auto"/>
      </w:pPr>
      <w:ins w:id="18" w:author="carlinstarrs" w:date="2017-09-21T10:35:00Z">
        <w:r>
          <w:t xml:space="preserve">Navigate to the </w:t>
        </w:r>
      </w:ins>
      <w:del w:id="19" w:author="carlinstarrs" w:date="2017-09-21T10:35:00Z">
        <w:r w:rsidR="005C2EC9" w:rsidDel="00B63A64">
          <w:delText>Open</w:delText>
        </w:r>
      </w:del>
      <w:r w:rsidR="005C2EC9">
        <w:t xml:space="preserve"> </w:t>
      </w:r>
      <w:r w:rsidR="005C2EC9" w:rsidRPr="00EC427D">
        <w:rPr>
          <w:i/>
        </w:rPr>
        <w:t>Presidpose.mdb</w:t>
      </w:r>
      <w:ins w:id="20" w:author="carlinstarrs" w:date="2017-09-21T10:35:00Z">
        <w:r>
          <w:rPr>
            <w:i/>
          </w:rPr>
          <w:t xml:space="preserve"> file in the projectfolder\fvs\data\{variantname} </w:t>
        </w:r>
        <w:r w:rsidRPr="00423927">
          <w:rPr>
            <w:rPrChange w:id="21" w:author="carlinstarrs" w:date="2017-09-21T11:18:00Z">
              <w:rPr>
                <w:i/>
              </w:rPr>
            </w:rPrChange>
          </w:rPr>
          <w:t>folder</w:t>
        </w:r>
      </w:ins>
      <w:ins w:id="22" w:author="carlinstarrs" w:date="2017-09-21T10:36:00Z">
        <w:r w:rsidRPr="00423927">
          <w:rPr>
            <w:rPrChange w:id="23" w:author="carlinstarrs" w:date="2017-09-21T11:18:00Z">
              <w:rPr>
                <w:i/>
              </w:rPr>
            </w:rPrChange>
          </w:rPr>
          <w:t xml:space="preserve"> and open it by double-clicking</w:t>
        </w:r>
      </w:ins>
    </w:p>
    <w:p w14:paraId="191BC926" w14:textId="77777777" w:rsidR="00B63A64" w:rsidRDefault="00B63A64" w:rsidP="00B63A64">
      <w:pPr>
        <w:pStyle w:val="ListParagraph"/>
        <w:numPr>
          <w:ilvl w:val="1"/>
          <w:numId w:val="1"/>
        </w:numPr>
        <w:spacing w:after="160" w:line="259" w:lineRule="auto"/>
        <w:rPr>
          <w:ins w:id="24" w:author="carlinstarrs" w:date="2017-09-21T10:36:00Z"/>
        </w:rPr>
      </w:pPr>
      <w:ins w:id="25" w:author="carlinstarrs" w:date="2017-09-21T10:36:00Z">
        <w:r>
          <w:t xml:space="preserve">Right-click on one of the tables in the </w:t>
        </w:r>
        <w:r>
          <w:rPr>
            <w:i/>
          </w:rPr>
          <w:t xml:space="preserve">Predispose.mdb </w:t>
        </w:r>
        <w:r>
          <w:t xml:space="preserve">file and select </w:t>
        </w:r>
        <w:r w:rsidRPr="00B63A64">
          <w:rPr>
            <w:b/>
            <w:rPrChange w:id="26" w:author="carlinstarrs" w:date="2017-09-21T10:36:00Z">
              <w:rPr/>
            </w:rPrChange>
          </w:rPr>
          <w:t>&lt;Import&gt;&lt;Accessdatabase&gt;</w:t>
        </w:r>
      </w:ins>
    </w:p>
    <w:p w14:paraId="7DB1895B" w14:textId="77777777" w:rsidR="00B63A64" w:rsidRPr="00B63A64" w:rsidRDefault="00B63A64" w:rsidP="00B63A64">
      <w:pPr>
        <w:pStyle w:val="ListParagraph"/>
        <w:numPr>
          <w:ilvl w:val="1"/>
          <w:numId w:val="1"/>
        </w:numPr>
        <w:spacing w:after="160" w:line="259" w:lineRule="auto"/>
        <w:rPr>
          <w:ins w:id="27" w:author="carlinstarrs" w:date="2017-09-21T10:37:00Z"/>
          <w:rPrChange w:id="28" w:author="carlinstarrs" w:date="2017-09-21T10:37:00Z">
            <w:rPr>
              <w:ins w:id="29" w:author="carlinstarrs" w:date="2017-09-21T10:37:00Z"/>
              <w:i/>
            </w:rPr>
          </w:rPrChange>
        </w:rPr>
      </w:pPr>
      <w:ins w:id="30" w:author="carlinstarrs" w:date="2017-09-21T10:36:00Z">
        <w:r>
          <w:t xml:space="preserve">In the window that appears, navigate to the </w:t>
        </w:r>
        <w:r>
          <w:rPr>
            <w:i/>
          </w:rPr>
          <w:t>projectfolder\</w:t>
        </w:r>
      </w:ins>
      <w:ins w:id="31" w:author="carlinstarrs" w:date="2017-09-21T10:37:00Z">
        <w:r>
          <w:rPr>
            <w:i/>
          </w:rPr>
          <w:t xml:space="preserve">db </w:t>
        </w:r>
        <w:r>
          <w:t xml:space="preserve">directory and select </w:t>
        </w:r>
        <w:r>
          <w:rPr>
            <w:i/>
          </w:rPr>
          <w:t>master.mdb</w:t>
        </w:r>
      </w:ins>
    </w:p>
    <w:p w14:paraId="1E6009F9" w14:textId="50CEBB5B" w:rsidR="00B63A64" w:rsidRDefault="00B63A64" w:rsidP="00B63A64">
      <w:pPr>
        <w:pStyle w:val="m-1377448305647247463msolistparagraph"/>
        <w:numPr>
          <w:ilvl w:val="1"/>
          <w:numId w:val="1"/>
        </w:numPr>
        <w:shd w:val="clear" w:color="auto" w:fill="FFFFFF"/>
        <w:spacing w:before="0" w:beforeAutospacing="0" w:after="0" w:afterAutospacing="0"/>
        <w:rPr>
          <w:ins w:id="32" w:author="carlinstarrs" w:date="2017-09-21T10:38:00Z"/>
          <w:rFonts w:ascii="Calibri" w:hAnsi="Calibri"/>
          <w:color w:val="222222"/>
          <w:sz w:val="22"/>
          <w:szCs w:val="22"/>
        </w:rPr>
      </w:pPr>
      <w:ins w:id="33" w:author="carlinstarrs" w:date="2017-09-21T10:37:00Z">
        <w:r>
          <w:rPr>
            <w:rFonts w:ascii="Calibri" w:hAnsi="Calibri"/>
            <w:color w:val="222222"/>
            <w:sz w:val="22"/>
            <w:szCs w:val="22"/>
          </w:rPr>
          <w:t xml:space="preserve">In the window that appears, select the </w:t>
        </w:r>
        <w:r>
          <w:rPr>
            <w:rFonts w:ascii="Calibri" w:hAnsi="Calibri"/>
            <w:i/>
            <w:color w:val="222222"/>
            <w:sz w:val="22"/>
            <w:szCs w:val="22"/>
          </w:rPr>
          <w:t>cond</w:t>
        </w:r>
        <w:r>
          <w:rPr>
            <w:rFonts w:ascii="Calibri" w:hAnsi="Calibri"/>
            <w:color w:val="222222"/>
            <w:sz w:val="22"/>
            <w:szCs w:val="22"/>
          </w:rPr>
          <w:t xml:space="preserve"> table and select </w:t>
        </w:r>
        <w:r w:rsidRPr="00426B74">
          <w:rPr>
            <w:rFonts w:ascii="Calibri" w:hAnsi="Calibri"/>
            <w:b/>
            <w:color w:val="222222"/>
            <w:sz w:val="22"/>
            <w:szCs w:val="22"/>
          </w:rPr>
          <w:t>&lt;OK&gt;</w:t>
        </w:r>
        <w:r>
          <w:rPr>
            <w:rFonts w:ascii="Calibri" w:hAnsi="Calibri"/>
            <w:color w:val="222222"/>
            <w:sz w:val="22"/>
            <w:szCs w:val="22"/>
          </w:rPr>
          <w:t xml:space="preserve"> from the buttons at the right. A window will appear saying the objects were imported successfully. Close the window. </w:t>
        </w:r>
      </w:ins>
    </w:p>
    <w:p w14:paraId="370F3ECE" w14:textId="193F4BF3" w:rsidR="00B63A64" w:rsidRDefault="00B63A64" w:rsidP="00B63A64">
      <w:pPr>
        <w:pStyle w:val="m-1377448305647247463msolistparagraph"/>
        <w:numPr>
          <w:ilvl w:val="1"/>
          <w:numId w:val="1"/>
        </w:numPr>
        <w:shd w:val="clear" w:color="auto" w:fill="FFFFFF"/>
        <w:spacing w:before="0" w:beforeAutospacing="0" w:after="0" w:afterAutospacing="0"/>
        <w:rPr>
          <w:ins w:id="34" w:author="carlinstarrs" w:date="2017-09-21T10:37:00Z"/>
          <w:rFonts w:ascii="Calibri" w:hAnsi="Calibri"/>
          <w:color w:val="222222"/>
          <w:sz w:val="22"/>
          <w:szCs w:val="22"/>
        </w:rPr>
      </w:pPr>
      <w:ins w:id="35" w:author="carlinstarrs" w:date="2017-09-21T10:38:00Z">
        <w:r>
          <w:rPr>
            <w:rFonts w:ascii="Calibri" w:hAnsi="Calibri"/>
            <w:color w:val="222222"/>
            <w:sz w:val="22"/>
            <w:szCs w:val="22"/>
          </w:rPr>
          <w:t xml:space="preserve">From the top toolbar menu, select </w:t>
        </w:r>
        <w:r w:rsidRPr="00B63A64">
          <w:rPr>
            <w:rFonts w:ascii="Calibri" w:hAnsi="Calibri"/>
            <w:b/>
            <w:color w:val="222222"/>
            <w:sz w:val="22"/>
            <w:szCs w:val="22"/>
            <w:rPrChange w:id="36" w:author="carlinstarrs" w:date="2017-09-21T10:38:00Z">
              <w:rPr>
                <w:rFonts w:ascii="Calibri" w:hAnsi="Calibri"/>
                <w:color w:val="222222"/>
                <w:sz w:val="22"/>
                <w:szCs w:val="22"/>
              </w:rPr>
            </w:rPrChange>
          </w:rPr>
          <w:t>&lt;Create&gt;</w:t>
        </w:r>
        <w:r>
          <w:rPr>
            <w:rFonts w:ascii="Calibri" w:hAnsi="Calibri"/>
            <w:b/>
            <w:color w:val="222222"/>
            <w:sz w:val="22"/>
            <w:szCs w:val="22"/>
          </w:rPr>
          <w:t>&lt;Query Design&gt;</w:t>
        </w:r>
      </w:ins>
    </w:p>
    <w:p w14:paraId="7C74F238" w14:textId="3BD37BAD" w:rsidR="00B63A64" w:rsidRDefault="00B63A64" w:rsidP="00B63A64">
      <w:pPr>
        <w:pStyle w:val="ListParagraph"/>
        <w:numPr>
          <w:ilvl w:val="1"/>
          <w:numId w:val="1"/>
        </w:numPr>
        <w:spacing w:after="160" w:line="259" w:lineRule="auto"/>
        <w:rPr>
          <w:ins w:id="37" w:author="carlinstarrs" w:date="2017-09-21T10:39:00Z"/>
        </w:rPr>
      </w:pPr>
      <w:ins w:id="38" w:author="carlinstarrs" w:date="2017-09-21T10:38:00Z">
        <w:r>
          <w:t xml:space="preserve">In the window that appears, select the </w:t>
        </w:r>
      </w:ins>
      <w:ins w:id="39" w:author="carlinstarrs" w:date="2017-09-21T10:39:00Z">
        <w:r>
          <w:rPr>
            <w:i/>
          </w:rPr>
          <w:t xml:space="preserve">cond </w:t>
        </w:r>
        <w:r>
          <w:t xml:space="preserve">and </w:t>
        </w:r>
        <w:r>
          <w:rPr>
            <w:i/>
          </w:rPr>
          <w:t xml:space="preserve">FVS_StandInit </w:t>
        </w:r>
        <w:r>
          <w:t xml:space="preserve">tables. </w:t>
        </w:r>
      </w:ins>
    </w:p>
    <w:p w14:paraId="1D2780AD" w14:textId="77777777" w:rsidR="00B63A64" w:rsidRDefault="00B63A64" w:rsidP="00B63A64">
      <w:pPr>
        <w:pStyle w:val="ListParagraph"/>
        <w:numPr>
          <w:ilvl w:val="1"/>
          <w:numId w:val="1"/>
        </w:numPr>
        <w:spacing w:after="160" w:line="259" w:lineRule="auto"/>
        <w:rPr>
          <w:ins w:id="40" w:author="carlinstarrs" w:date="2017-09-21T10:40:00Z"/>
        </w:rPr>
      </w:pPr>
      <w:ins w:id="41" w:author="carlinstarrs" w:date="2017-09-21T10:39:00Z">
        <w:r>
          <w:t xml:space="preserve">A window should open up for each table. From the </w:t>
        </w:r>
        <w:r>
          <w:rPr>
            <w:i/>
          </w:rPr>
          <w:t xml:space="preserve">cond </w:t>
        </w:r>
        <w:r>
          <w:t xml:space="preserve">table window, click on the </w:t>
        </w:r>
        <w:r>
          <w:rPr>
            <w:i/>
          </w:rPr>
          <w:t xml:space="preserve">biosum_cond_id </w:t>
        </w:r>
        <w:r>
          <w:t xml:space="preserve">field and drag it to the </w:t>
        </w:r>
      </w:ins>
      <w:ins w:id="42" w:author="carlinstarrs" w:date="2017-09-21T10:40:00Z">
        <w:r>
          <w:rPr>
            <w:i/>
          </w:rPr>
          <w:t xml:space="preserve">Stand_ID </w:t>
        </w:r>
        <w:r>
          <w:t xml:space="preserve">field in the </w:t>
        </w:r>
        <w:r>
          <w:rPr>
            <w:i/>
          </w:rPr>
          <w:t xml:space="preserve">FVS_StandInit </w:t>
        </w:r>
        <w:r>
          <w:t xml:space="preserve">table window. A black line should appear connecting them. </w:t>
        </w:r>
      </w:ins>
    </w:p>
    <w:p w14:paraId="4359B8C5" w14:textId="77777777" w:rsidR="00B63A64" w:rsidRPr="00B63A64" w:rsidRDefault="00B63A64" w:rsidP="00B63A64">
      <w:pPr>
        <w:pStyle w:val="ListParagraph"/>
        <w:numPr>
          <w:ilvl w:val="1"/>
          <w:numId w:val="1"/>
        </w:numPr>
        <w:spacing w:after="160" w:line="259" w:lineRule="auto"/>
        <w:rPr>
          <w:ins w:id="43" w:author="carlinstarrs" w:date="2017-09-21T10:41:00Z"/>
          <w:rPrChange w:id="44" w:author="carlinstarrs" w:date="2017-09-21T10:41:00Z">
            <w:rPr>
              <w:ins w:id="45" w:author="carlinstarrs" w:date="2017-09-21T10:41:00Z"/>
              <w:b/>
            </w:rPr>
          </w:rPrChange>
        </w:rPr>
      </w:pPr>
      <w:ins w:id="46" w:author="carlinstarrs" w:date="2017-09-21T10:40:00Z">
        <w:r>
          <w:t xml:space="preserve">In the top toolbar menu, under the </w:t>
        </w:r>
        <w:r w:rsidRPr="00B63A64">
          <w:rPr>
            <w:b/>
            <w:rPrChange w:id="47" w:author="carlinstarrs" w:date="2017-09-21T10:40:00Z">
              <w:rPr/>
            </w:rPrChange>
          </w:rPr>
          <w:t>&lt;Design&gt;</w:t>
        </w:r>
        <w:r>
          <w:rPr>
            <w:b/>
          </w:rPr>
          <w:t xml:space="preserve"> </w:t>
        </w:r>
        <w:r>
          <w:t xml:space="preserve">tab, select </w:t>
        </w:r>
        <w:r>
          <w:rPr>
            <w:b/>
          </w:rPr>
          <w:t xml:space="preserve">&lt;Update&gt; </w:t>
        </w:r>
      </w:ins>
    </w:p>
    <w:p w14:paraId="27159D9E" w14:textId="64122891" w:rsidR="005C2EC9" w:rsidRPr="00B63A64" w:rsidDel="00B63A64" w:rsidRDefault="005C2EC9" w:rsidP="00B63A64">
      <w:pPr>
        <w:pStyle w:val="ListParagraph"/>
        <w:numPr>
          <w:ilvl w:val="1"/>
          <w:numId w:val="1"/>
        </w:numPr>
        <w:spacing w:after="160" w:line="259" w:lineRule="auto"/>
        <w:rPr>
          <w:del w:id="48" w:author="carlinstarrs" w:date="2017-09-21T10:37:00Z"/>
        </w:rPr>
      </w:pPr>
      <w:del w:id="49" w:author="carlinstarrs" w:date="2017-09-21T10:36:00Z">
        <w:r w:rsidRPr="003A6056" w:rsidDel="00B63A64">
          <w:delText>I</w:delText>
        </w:r>
      </w:del>
      <w:del w:id="50" w:author="carlinstarrs" w:date="2017-09-21T10:37:00Z">
        <w:r w:rsidRPr="003A6056" w:rsidDel="00B63A64">
          <w:delText xml:space="preserve">mport </w:delText>
        </w:r>
        <w:r w:rsidRPr="00B63A64" w:rsidDel="00B63A64">
          <w:rPr>
            <w:i/>
          </w:rPr>
          <w:delText xml:space="preserve">cond </w:delText>
        </w:r>
        <w:r w:rsidRPr="00B63A64" w:rsidDel="00B63A64">
          <w:delText xml:space="preserve"> table from </w:delText>
        </w:r>
        <w:r w:rsidRPr="00B63A64" w:rsidDel="00B63A64">
          <w:rPr>
            <w:i/>
          </w:rPr>
          <w:delText>master.mdb</w:delText>
        </w:r>
      </w:del>
    </w:p>
    <w:p w14:paraId="034C7B90" w14:textId="0383887D" w:rsidR="005C2EC9" w:rsidRDefault="005C2EC9" w:rsidP="00B63A64">
      <w:pPr>
        <w:pStyle w:val="ListParagraph"/>
        <w:numPr>
          <w:ilvl w:val="1"/>
          <w:numId w:val="1"/>
        </w:numPr>
        <w:spacing w:after="160" w:line="259" w:lineRule="auto"/>
        <w:rPr>
          <w:ins w:id="51" w:author="carlinstarrs" w:date="2017-09-21T10:41:00Z"/>
        </w:rPr>
      </w:pPr>
      <w:del w:id="52" w:author="carlinstarrs" w:date="2017-09-21T10:41:00Z">
        <w:r w:rsidRPr="00B63A64" w:rsidDel="00B63A64">
          <w:delText>Run</w:delText>
        </w:r>
        <w:r w:rsidDel="00B63A64">
          <w:delText xml:space="preserve"> the following query</w:delText>
        </w:r>
      </w:del>
      <w:ins w:id="53" w:author="carlinstarrs" w:date="2017-09-21T10:41:00Z">
        <w:r w:rsidR="00B63A64">
          <w:t>Enter information such that it matches the figure below</w:t>
        </w:r>
      </w:ins>
    </w:p>
    <w:p w14:paraId="17864A5C" w14:textId="4851616E" w:rsidR="00B63A64" w:rsidRDefault="00B63A64" w:rsidP="00B63A64">
      <w:pPr>
        <w:pStyle w:val="ListParagraph"/>
        <w:numPr>
          <w:ilvl w:val="1"/>
          <w:numId w:val="1"/>
        </w:numPr>
        <w:spacing w:after="160" w:line="259" w:lineRule="auto"/>
      </w:pPr>
      <w:ins w:id="54" w:author="carlinstarrs" w:date="2017-09-21T10:41:00Z">
        <w:r>
          <w:t xml:space="preserve">Repeat steps </w:t>
        </w:r>
      </w:ins>
      <w:ins w:id="55" w:author="carlinstarrs" w:date="2017-09-21T10:42:00Z">
        <w:r>
          <w:t>a-i for each variant</w:t>
        </w:r>
      </w:ins>
    </w:p>
    <w:tbl>
      <w:tblPr>
        <w:tblStyle w:val="TableGrid"/>
        <w:tblW w:w="0" w:type="auto"/>
        <w:jc w:val="center"/>
        <w:tblLook w:val="04A0" w:firstRow="1" w:lastRow="0" w:firstColumn="1" w:lastColumn="0" w:noHBand="0" w:noVBand="1"/>
      </w:tblPr>
      <w:tblGrid>
        <w:gridCol w:w="9576"/>
      </w:tblGrid>
      <w:tr w:rsidR="00FE2F31" w14:paraId="296CB7DB" w14:textId="77777777" w:rsidTr="00B63A64">
        <w:trPr>
          <w:jc w:val="center"/>
        </w:trPr>
        <w:tc>
          <w:tcPr>
            <w:tcW w:w="9576" w:type="dxa"/>
            <w:tcBorders>
              <w:top w:val="nil"/>
              <w:left w:val="nil"/>
              <w:bottom w:val="nil"/>
              <w:right w:val="nil"/>
            </w:tcBorders>
            <w:vAlign w:val="center"/>
          </w:tcPr>
          <w:p w14:paraId="2A841D81" w14:textId="4C73F6FF" w:rsidR="00FE2F31" w:rsidRDefault="00D238F2" w:rsidP="00B63A64">
            <w:pPr>
              <w:spacing w:after="160" w:line="259" w:lineRule="auto"/>
              <w:jc w:val="center"/>
            </w:pPr>
            <w:r>
              <w:rPr>
                <w:noProof/>
              </w:rPr>
              <w:lastRenderedPageBreak/>
              <w:drawing>
                <wp:inline distT="0" distB="0" distL="0" distR="0" wp14:anchorId="17D76663" wp14:editId="750DBA72">
                  <wp:extent cx="4873434" cy="46672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873434" cy="4667250"/>
                          </a:xfrm>
                          <a:prstGeom prst="rect">
                            <a:avLst/>
                          </a:prstGeom>
                        </pic:spPr>
                      </pic:pic>
                    </a:graphicData>
                  </a:graphic>
                </wp:inline>
              </w:drawing>
            </w:r>
          </w:p>
        </w:tc>
      </w:tr>
      <w:tr w:rsidR="00FE2F31" w14:paraId="0FA980FD" w14:textId="77777777" w:rsidTr="00B63A64">
        <w:trPr>
          <w:jc w:val="center"/>
        </w:trPr>
        <w:tc>
          <w:tcPr>
            <w:tcW w:w="9576" w:type="dxa"/>
            <w:tcBorders>
              <w:top w:val="nil"/>
              <w:left w:val="nil"/>
              <w:bottom w:val="nil"/>
              <w:right w:val="nil"/>
            </w:tcBorders>
          </w:tcPr>
          <w:p w14:paraId="4AD605CE" w14:textId="1A8348CB" w:rsidR="00FE2F31" w:rsidRPr="00B63A64" w:rsidRDefault="00FE2F31">
            <w:pPr>
              <w:spacing w:after="160" w:line="259" w:lineRule="auto"/>
              <w:rPr>
                <w:i/>
              </w:rPr>
            </w:pPr>
            <w:r>
              <w:t xml:space="preserve">Figure X. </w:t>
            </w:r>
            <w:r w:rsidR="002473C8">
              <w:t>Query to</w:t>
            </w:r>
            <w:r w:rsidR="0046243D">
              <w:t xml:space="preserve"> populate</w:t>
            </w:r>
            <w:r>
              <w:t xml:space="preserve"> “County” field in </w:t>
            </w:r>
            <w:r w:rsidRPr="00B63A64">
              <w:rPr>
                <w:i/>
              </w:rPr>
              <w:t>FVS_Standinit</w:t>
            </w:r>
            <w:r>
              <w:rPr>
                <w:i/>
              </w:rPr>
              <w:t xml:space="preserve"> </w:t>
            </w:r>
            <w:r>
              <w:t xml:space="preserve">table in </w:t>
            </w:r>
            <w:r w:rsidRPr="00B63A64">
              <w:rPr>
                <w:i/>
              </w:rPr>
              <w:t>Predispose.mdb</w:t>
            </w:r>
            <w:r>
              <w:t xml:space="preserve"> with </w:t>
            </w:r>
            <w:r w:rsidR="00D238F2">
              <w:rPr>
                <w:i/>
              </w:rPr>
              <w:t>owncd</w:t>
            </w:r>
            <w:r>
              <w:rPr>
                <w:i/>
              </w:rPr>
              <w:t xml:space="preserve">  </w:t>
            </w:r>
            <w:r>
              <w:t xml:space="preserve">values from </w:t>
            </w:r>
            <w:r>
              <w:rPr>
                <w:i/>
              </w:rPr>
              <w:t>master.mdb</w:t>
            </w:r>
          </w:p>
        </w:tc>
      </w:tr>
    </w:tbl>
    <w:p w14:paraId="020B9022" w14:textId="6E316CE2" w:rsidR="005C2EC9" w:rsidRDefault="005C2EC9" w:rsidP="00B63A64"/>
    <w:p w14:paraId="4F100879" w14:textId="5E86204D" w:rsidR="009A110A" w:rsidRPr="00B63A64" w:rsidRDefault="00BB6BEC" w:rsidP="00BB6BEC">
      <w:pPr>
        <w:pStyle w:val="ListParagraph"/>
        <w:numPr>
          <w:ilvl w:val="0"/>
          <w:numId w:val="1"/>
        </w:numPr>
      </w:pPr>
      <w:r w:rsidRPr="00B63A64">
        <w:t xml:space="preserve">Run </w:t>
      </w:r>
      <w:r w:rsidR="005C2EC9">
        <w:t xml:space="preserve">“fixPredispose” </w:t>
      </w:r>
      <w:r w:rsidRPr="00B63A64">
        <w:t>script</w:t>
      </w:r>
      <w:r w:rsidR="009A110A" w:rsidRPr="00B63A64">
        <w:t xml:space="preserve"> on </w:t>
      </w:r>
      <w:r w:rsidR="009A110A" w:rsidRPr="00B63A64">
        <w:rPr>
          <w:i/>
        </w:rPr>
        <w:t>Predispose.mdb</w:t>
      </w:r>
    </w:p>
    <w:p w14:paraId="6D41FF89" w14:textId="178D70E4" w:rsidR="009A110A" w:rsidRPr="00B63A64" w:rsidRDefault="009A110A" w:rsidP="00B63A64">
      <w:pPr>
        <w:pStyle w:val="ListParagraph"/>
        <w:numPr>
          <w:ilvl w:val="1"/>
          <w:numId w:val="1"/>
        </w:numPr>
      </w:pPr>
      <w:r>
        <w:t xml:space="preserve">Open </w:t>
      </w:r>
      <w:r w:rsidRPr="00B63A64">
        <w:rPr>
          <w:i/>
        </w:rPr>
        <w:t>Predispose.mdb</w:t>
      </w:r>
      <w:r>
        <w:t xml:space="preserve"> in Microsoft Access by double-clicking on the file name. This should be located in the variant folder under </w:t>
      </w:r>
      <w:r w:rsidRPr="00426B74">
        <w:rPr>
          <w:i/>
        </w:rPr>
        <w:t>projectfolder</w:t>
      </w:r>
      <w:r>
        <w:t>\</w:t>
      </w:r>
      <w:r w:rsidRPr="008361C7">
        <w:t>fvs\data</w:t>
      </w:r>
      <w:r>
        <w:t>.</w:t>
      </w:r>
    </w:p>
    <w:p w14:paraId="61A510B7" w14:textId="77777777" w:rsidR="009A110A" w:rsidRDefault="009A110A" w:rsidP="009A110A">
      <w:pPr>
        <w:pStyle w:val="ListParagraph"/>
        <w:numPr>
          <w:ilvl w:val="1"/>
          <w:numId w:val="1"/>
        </w:numPr>
      </w:pPr>
      <w:r>
        <w:t xml:space="preserve">Select the </w:t>
      </w:r>
      <w:r w:rsidRPr="00426B74">
        <w:rPr>
          <w:b/>
        </w:rPr>
        <w:t>&lt;Database Tools&gt;</w:t>
      </w:r>
      <w:r>
        <w:t xml:space="preserve"> toolbar at the top of the Access window</w:t>
      </w:r>
    </w:p>
    <w:p w14:paraId="147F2A2E" w14:textId="77777777" w:rsidR="009A110A" w:rsidRDefault="009A110A" w:rsidP="009A110A">
      <w:pPr>
        <w:pStyle w:val="ListParagraph"/>
        <w:numPr>
          <w:ilvl w:val="1"/>
          <w:numId w:val="1"/>
        </w:numPr>
      </w:pPr>
      <w:r>
        <w:t xml:space="preserve">In the </w:t>
      </w:r>
      <w:r w:rsidRPr="00426B74">
        <w:rPr>
          <w:b/>
        </w:rPr>
        <w:t>&lt;Macro&gt;</w:t>
      </w:r>
      <w:r>
        <w:t xml:space="preserve"> section, select </w:t>
      </w:r>
      <w:r w:rsidRPr="00426B74">
        <w:rPr>
          <w:b/>
        </w:rPr>
        <w:t>&lt;Visual Basic&gt;</w:t>
      </w:r>
    </w:p>
    <w:p w14:paraId="6D81D730" w14:textId="77777777" w:rsidR="009A110A" w:rsidRDefault="009A110A" w:rsidP="009A110A">
      <w:pPr>
        <w:pStyle w:val="ListParagraph"/>
        <w:numPr>
          <w:ilvl w:val="1"/>
          <w:numId w:val="1"/>
        </w:numPr>
      </w:pPr>
      <w:r>
        <w:t xml:space="preserve">In the new window that opens, select the </w:t>
      </w:r>
      <w:r w:rsidRPr="00BA7264">
        <w:rPr>
          <w:b/>
        </w:rPr>
        <w:t>&lt;Insert Module&gt;</w:t>
      </w:r>
      <w:r>
        <w:t xml:space="preserve"> button. A new window will open with the text “Option Compare Database” as the first line</w:t>
      </w:r>
    </w:p>
    <w:p w14:paraId="20F9C7DB" w14:textId="226B6E6E" w:rsidR="009A110A" w:rsidRDefault="009A110A" w:rsidP="009A110A">
      <w:pPr>
        <w:pStyle w:val="ListParagraph"/>
        <w:numPr>
          <w:ilvl w:val="1"/>
          <w:numId w:val="1"/>
        </w:numPr>
      </w:pPr>
      <w:r>
        <w:t xml:space="preserve">Navigate to the “scripts” directory in the project fvs folder. This should be located under </w:t>
      </w:r>
      <w:r w:rsidRPr="00426B74">
        <w:rPr>
          <w:i/>
        </w:rPr>
        <w:t>projectfolder</w:t>
      </w:r>
      <w:r>
        <w:t>\</w:t>
      </w:r>
      <w:r w:rsidRPr="008361C7">
        <w:t>fvs\</w:t>
      </w:r>
      <w:r>
        <w:t>scripts.</w:t>
      </w:r>
    </w:p>
    <w:p w14:paraId="2DADC116" w14:textId="02D6DB8E" w:rsidR="009A110A" w:rsidRDefault="009A110A" w:rsidP="009A110A">
      <w:pPr>
        <w:pStyle w:val="ListParagraph"/>
        <w:numPr>
          <w:ilvl w:val="1"/>
          <w:numId w:val="1"/>
        </w:numPr>
      </w:pPr>
      <w:r>
        <w:t>Copy and paste text from the “</w:t>
      </w:r>
      <w:r w:rsidRPr="009A110A">
        <w:t>SCRIPT_VB_PREDISPOSE_FIXTREEID.txt</w:t>
      </w:r>
      <w:r>
        <w:t xml:space="preserve">” file into the </w:t>
      </w:r>
      <w:r w:rsidRPr="00BA7264">
        <w:rPr>
          <w:b/>
        </w:rPr>
        <w:t>Microsoft</w:t>
      </w:r>
      <w:r>
        <w:rPr>
          <w:b/>
        </w:rPr>
        <w:t xml:space="preserve"> Visual Basic for Applications </w:t>
      </w:r>
      <w:r>
        <w:t>window so the text in the window reads the same as in the .txt file (i.e. copy over any pre-existing text)</w:t>
      </w:r>
    </w:p>
    <w:p w14:paraId="7DD5362A" w14:textId="78481C2C" w:rsidR="009A110A" w:rsidRDefault="009A110A" w:rsidP="009A110A">
      <w:pPr>
        <w:pStyle w:val="ListParagraph"/>
        <w:numPr>
          <w:ilvl w:val="1"/>
          <w:numId w:val="1"/>
        </w:numPr>
      </w:pPr>
      <w:r>
        <w:lastRenderedPageBreak/>
        <w:t xml:space="preserve">In the </w:t>
      </w:r>
      <w:r w:rsidRPr="00BA7264">
        <w:rPr>
          <w:b/>
        </w:rPr>
        <w:t>Properties</w:t>
      </w:r>
      <w:r>
        <w:t xml:space="preserve"> window to the left, select the text where it says “Module 1” and write over it to name the module as “FIXTREEID”</w:t>
      </w:r>
    </w:p>
    <w:p w14:paraId="778BECE7" w14:textId="77777777" w:rsidR="009A110A" w:rsidRDefault="009A110A" w:rsidP="009A110A">
      <w:pPr>
        <w:pStyle w:val="ListParagraph"/>
        <w:numPr>
          <w:ilvl w:val="2"/>
          <w:numId w:val="1"/>
        </w:numPr>
      </w:pPr>
      <w:r>
        <w:t xml:space="preserve">If the Properties window does not appear, navigate to the top menu bar and select </w:t>
      </w:r>
      <w:r w:rsidRPr="00426B74">
        <w:rPr>
          <w:b/>
        </w:rPr>
        <w:t>&lt;View&gt;</w:t>
      </w:r>
      <w:r>
        <w:t xml:space="preserve">,  </w:t>
      </w:r>
      <w:r w:rsidRPr="00426B74">
        <w:rPr>
          <w:b/>
        </w:rPr>
        <w:t>&lt;Properties Window&gt;</w:t>
      </w:r>
    </w:p>
    <w:p w14:paraId="4E61C024" w14:textId="73763853" w:rsidR="009A110A" w:rsidRDefault="009A110A" w:rsidP="009A110A">
      <w:pPr>
        <w:pStyle w:val="ListParagraph"/>
        <w:numPr>
          <w:ilvl w:val="1"/>
          <w:numId w:val="1"/>
        </w:numPr>
      </w:pPr>
      <w:r>
        <w:t xml:space="preserve">Select </w:t>
      </w:r>
      <w:r w:rsidRPr="00426B74">
        <w:rPr>
          <w:b/>
        </w:rPr>
        <w:t>&lt;File&gt;</w:t>
      </w:r>
      <w:r>
        <w:t xml:space="preserve"> and </w:t>
      </w:r>
      <w:r w:rsidRPr="00B63A64">
        <w:rPr>
          <w:b/>
        </w:rPr>
        <w:t>&lt;Save&gt;</w:t>
      </w:r>
      <w:r>
        <w:t xml:space="preserve"> the module you just created (to deselect a module, click it again)</w:t>
      </w:r>
    </w:p>
    <w:p w14:paraId="254023E5" w14:textId="184483F0" w:rsidR="009A110A" w:rsidRDefault="009A110A" w:rsidP="00B63A64">
      <w:pPr>
        <w:pStyle w:val="ListParagraph"/>
        <w:numPr>
          <w:ilvl w:val="1"/>
          <w:numId w:val="1"/>
        </w:numPr>
      </w:pPr>
      <w:r>
        <w:t xml:space="preserve">In the top menu bar, select </w:t>
      </w:r>
      <w:r w:rsidRPr="00B63A64">
        <w:rPr>
          <w:b/>
        </w:rPr>
        <w:t>&lt;Run&gt;</w:t>
      </w:r>
      <w:r w:rsidRPr="00B63A64">
        <w:t xml:space="preserve">, </w:t>
      </w:r>
      <w:r w:rsidRPr="00B63A64">
        <w:rPr>
          <w:b/>
        </w:rPr>
        <w:t>&lt;Run Macro&gt;</w:t>
      </w:r>
      <w:r>
        <w:t>. Select the “</w:t>
      </w:r>
      <w:del w:id="56" w:author="carlinstarrs" w:date="2017-09-21T10:41:00Z">
        <w:r w:rsidDel="00B63A64">
          <w:delText>FIXTREEID</w:delText>
        </w:r>
      </w:del>
      <w:ins w:id="57" w:author="carlinstarrs" w:date="2017-09-21T10:41:00Z">
        <w:r w:rsidR="00B63A64">
          <w:t>fixPredispose</w:t>
        </w:r>
      </w:ins>
      <w:r>
        <w:t>” module.</w:t>
      </w:r>
    </w:p>
    <w:p w14:paraId="112A29D4" w14:textId="77777777" w:rsidR="009A110A" w:rsidRDefault="009A110A" w:rsidP="00B63A64">
      <w:pPr>
        <w:pStyle w:val="ListParagraph"/>
        <w:numPr>
          <w:ilvl w:val="1"/>
          <w:numId w:val="1"/>
        </w:numPr>
      </w:pPr>
      <w:r>
        <w:t xml:space="preserve">A window will appear with the text “I am called.” Select </w:t>
      </w:r>
      <w:r w:rsidRPr="00B63A64">
        <w:rPr>
          <w:b/>
        </w:rPr>
        <w:t>&lt;OK&gt;</w:t>
      </w:r>
      <w:r>
        <w:t>.</w:t>
      </w:r>
    </w:p>
    <w:p w14:paraId="5ACBC519" w14:textId="77777777" w:rsidR="009A110A" w:rsidRDefault="009A110A" w:rsidP="00B63A64">
      <w:pPr>
        <w:pStyle w:val="ListParagraph"/>
        <w:numPr>
          <w:ilvl w:val="1"/>
          <w:numId w:val="1"/>
        </w:numPr>
      </w:pPr>
      <w:r>
        <w:t xml:space="preserve">Additional windows will appear stating “You are about to update #### row(s).” Select </w:t>
      </w:r>
      <w:r w:rsidRPr="00B63A64">
        <w:rPr>
          <w:b/>
        </w:rPr>
        <w:t>&lt;Yes&gt;</w:t>
      </w:r>
      <w:r>
        <w:t xml:space="preserve"> for each window that appears. </w:t>
      </w:r>
    </w:p>
    <w:p w14:paraId="35D4D42F" w14:textId="77777777" w:rsidR="009A110A" w:rsidRDefault="009A110A" w:rsidP="00B63A64">
      <w:pPr>
        <w:pStyle w:val="ListParagraph"/>
        <w:numPr>
          <w:ilvl w:val="1"/>
          <w:numId w:val="1"/>
        </w:numPr>
      </w:pPr>
      <w:r>
        <w:t xml:space="preserve">Close the </w:t>
      </w:r>
      <w:r w:rsidRPr="00BA7264">
        <w:rPr>
          <w:b/>
        </w:rPr>
        <w:t>Microsoft</w:t>
      </w:r>
      <w:r>
        <w:rPr>
          <w:b/>
        </w:rPr>
        <w:t xml:space="preserve"> Visual Basic for Applications </w:t>
      </w:r>
      <w:r>
        <w:t xml:space="preserve">window. </w:t>
      </w:r>
    </w:p>
    <w:p w14:paraId="677FA29A" w14:textId="77777777" w:rsidR="009A110A" w:rsidRDefault="009A110A" w:rsidP="00B63A64">
      <w:pPr>
        <w:pStyle w:val="ListParagraph"/>
        <w:numPr>
          <w:ilvl w:val="1"/>
          <w:numId w:val="1"/>
        </w:numPr>
      </w:pPr>
      <w:r>
        <w:t xml:space="preserve">Save the </w:t>
      </w:r>
      <w:r>
        <w:rPr>
          <w:i/>
        </w:rPr>
        <w:t xml:space="preserve">Predispose.mdb </w:t>
      </w:r>
      <w:r>
        <w:t xml:space="preserve">file by selecting </w:t>
      </w:r>
      <w:r w:rsidRPr="00B63A64">
        <w:rPr>
          <w:b/>
        </w:rPr>
        <w:t>&lt;File&gt; &lt;Save&gt;</w:t>
      </w:r>
      <w:r>
        <w:t xml:space="preserve">. </w:t>
      </w:r>
    </w:p>
    <w:p w14:paraId="0F70E593" w14:textId="77777777" w:rsidR="00676B88" w:rsidRDefault="009A110A" w:rsidP="00B63A64">
      <w:pPr>
        <w:pStyle w:val="ListParagraph"/>
        <w:numPr>
          <w:ilvl w:val="1"/>
          <w:numId w:val="1"/>
        </w:numPr>
      </w:pPr>
      <w:r>
        <w:t xml:space="preserve">Close </w:t>
      </w:r>
      <w:r w:rsidRPr="00B63A64">
        <w:rPr>
          <w:i/>
        </w:rPr>
        <w:t>Predispose.mdb</w:t>
      </w:r>
      <w:r>
        <w:t>.</w:t>
      </w:r>
    </w:p>
    <w:p w14:paraId="6ADFD29E" w14:textId="5A920828" w:rsidR="00BB6BEC" w:rsidRPr="00B63A64" w:rsidRDefault="00676B88" w:rsidP="00B63A64">
      <w:pPr>
        <w:pStyle w:val="ListParagraph"/>
        <w:numPr>
          <w:ilvl w:val="1"/>
          <w:numId w:val="1"/>
        </w:numPr>
      </w:pPr>
      <w:r>
        <w:t>Repeat steps a-o for each variant in the BioSum project.</w:t>
      </w:r>
    </w:p>
    <w:p w14:paraId="279FF042" w14:textId="51BBFA6C" w:rsidR="008361C7" w:rsidRDefault="008361C7" w:rsidP="008D2315">
      <w:pPr>
        <w:pStyle w:val="ListParagraph"/>
        <w:numPr>
          <w:ilvl w:val="0"/>
          <w:numId w:val="1"/>
        </w:numPr>
      </w:pPr>
      <w:r>
        <w:t xml:space="preserve">Create a blank </w:t>
      </w:r>
      <w:r w:rsidR="007D7E38">
        <w:t xml:space="preserve">Access </w:t>
      </w:r>
      <w:r>
        <w:t xml:space="preserve">database </w:t>
      </w:r>
      <w:r w:rsidR="007D7E38">
        <w:t xml:space="preserve">and name it </w:t>
      </w:r>
      <w:r w:rsidR="00426B74" w:rsidRPr="00426B74">
        <w:rPr>
          <w:i/>
        </w:rPr>
        <w:t>FVSOUT_forBY.mdb</w:t>
      </w:r>
    </w:p>
    <w:p w14:paraId="3DD0ED5E" w14:textId="77777777" w:rsidR="008361C7" w:rsidRDefault="008361C7" w:rsidP="008361C7">
      <w:pPr>
        <w:pStyle w:val="ListParagraph"/>
        <w:numPr>
          <w:ilvl w:val="1"/>
          <w:numId w:val="1"/>
        </w:numPr>
      </w:pPr>
      <w:r>
        <w:t>Open Microsoft Access</w:t>
      </w:r>
    </w:p>
    <w:p w14:paraId="132EFD60" w14:textId="3FE16524" w:rsidR="008361C7" w:rsidRDefault="008361C7" w:rsidP="008361C7">
      <w:pPr>
        <w:pStyle w:val="ListParagraph"/>
        <w:numPr>
          <w:ilvl w:val="1"/>
          <w:numId w:val="1"/>
        </w:numPr>
      </w:pPr>
      <w:r>
        <w:t xml:space="preserve">Select </w:t>
      </w:r>
      <w:r w:rsidR="009E7252" w:rsidRPr="00B63A64">
        <w:rPr>
          <w:b/>
        </w:rPr>
        <w:t>&lt;</w:t>
      </w:r>
      <w:r w:rsidRPr="00B63A64">
        <w:rPr>
          <w:b/>
        </w:rPr>
        <w:t>Blank database</w:t>
      </w:r>
      <w:r w:rsidR="009E7252" w:rsidRPr="00B63A64">
        <w:rPr>
          <w:b/>
        </w:rPr>
        <w:t>&gt;</w:t>
      </w:r>
    </w:p>
    <w:p w14:paraId="0CBB17A2" w14:textId="10A4DB03" w:rsidR="008361C7" w:rsidRDefault="008361C7" w:rsidP="008361C7">
      <w:pPr>
        <w:pStyle w:val="ListParagraph"/>
        <w:numPr>
          <w:ilvl w:val="1"/>
          <w:numId w:val="1"/>
        </w:numPr>
      </w:pPr>
      <w:r>
        <w:t xml:space="preserve">Navigate to </w:t>
      </w:r>
      <w:r w:rsidR="00426B74" w:rsidRPr="00426B74">
        <w:rPr>
          <w:b/>
        </w:rPr>
        <w:t>&lt;File&gt;</w:t>
      </w:r>
      <w:r>
        <w:t xml:space="preserve"> and select </w:t>
      </w:r>
      <w:r w:rsidR="00426B74" w:rsidRPr="00426B74">
        <w:rPr>
          <w:b/>
        </w:rPr>
        <w:t>&lt;Save &amp; Publish&gt;</w:t>
      </w:r>
    </w:p>
    <w:p w14:paraId="00864778" w14:textId="0F6A04D1" w:rsidR="008361C7" w:rsidRDefault="008361C7" w:rsidP="008361C7">
      <w:pPr>
        <w:pStyle w:val="ListParagraph"/>
        <w:numPr>
          <w:ilvl w:val="1"/>
          <w:numId w:val="1"/>
        </w:numPr>
      </w:pPr>
      <w:r>
        <w:t>From the menu to the right, select</w:t>
      </w:r>
      <w:r w:rsidR="00426B74">
        <w:t xml:space="preserve"> </w:t>
      </w:r>
      <w:r w:rsidR="00426B74" w:rsidRPr="00B63A64">
        <w:rPr>
          <w:b/>
        </w:rPr>
        <w:t>&lt;</w:t>
      </w:r>
      <w:r w:rsidRPr="00B63A64">
        <w:rPr>
          <w:b/>
        </w:rPr>
        <w:t>Access 2002-2003 Database (*mdb</w:t>
      </w:r>
      <w:r w:rsidR="00426B74" w:rsidRPr="00B63A64">
        <w:rPr>
          <w:b/>
        </w:rPr>
        <w:t>)&gt;</w:t>
      </w:r>
    </w:p>
    <w:p w14:paraId="3A70811D" w14:textId="3C1F6795" w:rsidR="008361C7" w:rsidRDefault="008361C7" w:rsidP="008361C7">
      <w:pPr>
        <w:pStyle w:val="ListParagraph"/>
        <w:numPr>
          <w:ilvl w:val="1"/>
          <w:numId w:val="1"/>
        </w:numPr>
      </w:pPr>
      <w:r>
        <w:t xml:space="preserve">A dialog will open saying “All open objects must be closed prior to completing this operation.” Make sure all other items are saved, and </w:t>
      </w:r>
      <w:r w:rsidR="009E7252">
        <w:t>select</w:t>
      </w:r>
      <w:r>
        <w:t xml:space="preserve"> </w:t>
      </w:r>
      <w:r w:rsidR="009E7252" w:rsidRPr="00B63A64">
        <w:rPr>
          <w:b/>
        </w:rPr>
        <w:t>&lt;</w:t>
      </w:r>
      <w:r w:rsidRPr="00B63A64">
        <w:rPr>
          <w:b/>
        </w:rPr>
        <w:t>Yes</w:t>
      </w:r>
      <w:r w:rsidR="009E7252" w:rsidRPr="00B63A64">
        <w:rPr>
          <w:b/>
        </w:rPr>
        <w:t xml:space="preserve">.&gt; </w:t>
      </w:r>
    </w:p>
    <w:p w14:paraId="1B98CCFF" w14:textId="28DBCE7F" w:rsidR="00D93598" w:rsidDel="003A6056" w:rsidRDefault="00D93598" w:rsidP="00D93598">
      <w:pPr>
        <w:pStyle w:val="ListParagraph"/>
        <w:numPr>
          <w:ilvl w:val="1"/>
          <w:numId w:val="1"/>
        </w:numPr>
        <w:rPr>
          <w:del w:id="58" w:author="carlinstarrs" w:date="2017-09-21T10:46:00Z"/>
        </w:rPr>
      </w:pPr>
      <w:del w:id="59" w:author="carlinstarrs" w:date="2017-09-21T10:46:00Z">
        <w:r w:rsidDel="003A6056">
          <w:delText xml:space="preserve">Compact (via </w:delText>
        </w:r>
        <w:r w:rsidR="00426B74" w:rsidRPr="00B63A64" w:rsidDel="003A6056">
          <w:rPr>
            <w:b/>
          </w:rPr>
          <w:delText>&lt;</w:delText>
        </w:r>
        <w:r w:rsidRPr="00B63A64" w:rsidDel="003A6056">
          <w:rPr>
            <w:b/>
          </w:rPr>
          <w:delText>Database Tools</w:delText>
        </w:r>
        <w:r w:rsidR="00426B74" w:rsidRPr="00B63A64" w:rsidDel="003A6056">
          <w:rPr>
            <w:b/>
          </w:rPr>
          <w:delText>&gt;</w:delText>
        </w:r>
        <w:r w:rsidDel="003A6056">
          <w:delText xml:space="preserve">, </w:delText>
        </w:r>
        <w:r w:rsidR="00426B74" w:rsidRPr="00B63A64" w:rsidDel="003A6056">
          <w:rPr>
            <w:b/>
          </w:rPr>
          <w:delText>&lt;</w:delText>
        </w:r>
        <w:r w:rsidRPr="00B63A64" w:rsidDel="003A6056">
          <w:rPr>
            <w:b/>
          </w:rPr>
          <w:delText>Compact and Repair</w:delText>
        </w:r>
        <w:r w:rsidR="00426B74" w:rsidRPr="00B63A64" w:rsidDel="003A6056">
          <w:rPr>
            <w:b/>
          </w:rPr>
          <w:delText>&gt;</w:delText>
        </w:r>
        <w:r w:rsidDel="003A6056">
          <w:delText xml:space="preserve">) the </w:delText>
        </w:r>
        <w:r w:rsidR="00426B74" w:rsidRPr="00426B74" w:rsidDel="003A6056">
          <w:rPr>
            <w:i/>
          </w:rPr>
          <w:delText>FVSOUT_forBY.mdb</w:delText>
        </w:r>
        <w:r w:rsidR="00426B74" w:rsidDel="003A6056">
          <w:delText xml:space="preserve"> file</w:delText>
        </w:r>
      </w:del>
    </w:p>
    <w:p w14:paraId="09160A0F" w14:textId="376151AB" w:rsidR="008361C7" w:rsidRDefault="008361C7" w:rsidP="008361C7">
      <w:pPr>
        <w:pStyle w:val="ListParagraph"/>
        <w:numPr>
          <w:ilvl w:val="1"/>
          <w:numId w:val="1"/>
        </w:numPr>
      </w:pPr>
      <w:r>
        <w:t xml:space="preserve">Save the file to a variant directory (any variant; this should be under </w:t>
      </w:r>
      <w:r w:rsidR="00426B74" w:rsidRPr="00426B74">
        <w:rPr>
          <w:i/>
        </w:rPr>
        <w:t>projectfolder</w:t>
      </w:r>
      <w:r>
        <w:t>\</w:t>
      </w:r>
      <w:r w:rsidRPr="008361C7">
        <w:t>fvs\data</w:t>
      </w:r>
      <w:r>
        <w:t xml:space="preserve">) as </w:t>
      </w:r>
      <w:r w:rsidR="00426B74" w:rsidRPr="00426B74">
        <w:rPr>
          <w:i/>
        </w:rPr>
        <w:t>FVSOUT_forBY.mdb</w:t>
      </w:r>
      <w:r w:rsidR="00FF07D7">
        <w:t>)</w:t>
      </w:r>
    </w:p>
    <w:p w14:paraId="0650ED3B" w14:textId="2B86D907" w:rsidR="00092F9D" w:rsidRDefault="00092F9D" w:rsidP="00092F9D">
      <w:pPr>
        <w:pStyle w:val="ListParagraph"/>
        <w:numPr>
          <w:ilvl w:val="0"/>
          <w:numId w:val="1"/>
        </w:numPr>
      </w:pPr>
      <w:r>
        <w:t>Create the “</w:t>
      </w:r>
      <w:r w:rsidR="004108FA">
        <w:t>FM_BY</w:t>
      </w:r>
      <w:r>
        <w:t xml:space="preserve">” </w:t>
      </w:r>
      <w:commentRangeStart w:id="60"/>
      <w:r>
        <w:t>module</w:t>
      </w:r>
      <w:commentRangeEnd w:id="60"/>
      <w:r w:rsidR="004108FA">
        <w:rPr>
          <w:rStyle w:val="CommentReference"/>
        </w:rPr>
        <w:commentReference w:id="60"/>
      </w:r>
    </w:p>
    <w:p w14:paraId="69A99359" w14:textId="6F40AC18" w:rsidR="00092F9D" w:rsidRDefault="00092F9D" w:rsidP="00092F9D">
      <w:pPr>
        <w:pStyle w:val="ListParagraph"/>
        <w:numPr>
          <w:ilvl w:val="1"/>
          <w:numId w:val="1"/>
        </w:numPr>
      </w:pPr>
      <w:r>
        <w:t xml:space="preserve">Select the </w:t>
      </w:r>
      <w:r w:rsidR="00426B74" w:rsidRPr="00426B74">
        <w:rPr>
          <w:b/>
        </w:rPr>
        <w:t>&lt;Database Tools&gt;</w:t>
      </w:r>
      <w:r>
        <w:t xml:space="preserve"> toolbar at the top of the Access window</w:t>
      </w:r>
    </w:p>
    <w:p w14:paraId="2986AFE6" w14:textId="5200A546" w:rsidR="00092F9D" w:rsidRDefault="00092F9D" w:rsidP="00092F9D">
      <w:pPr>
        <w:pStyle w:val="ListParagraph"/>
        <w:numPr>
          <w:ilvl w:val="1"/>
          <w:numId w:val="1"/>
        </w:numPr>
      </w:pPr>
      <w:r>
        <w:t xml:space="preserve">In the </w:t>
      </w:r>
      <w:r w:rsidR="00426B74" w:rsidRPr="00426B74">
        <w:rPr>
          <w:b/>
        </w:rPr>
        <w:t>&lt;Macro&gt;</w:t>
      </w:r>
      <w:r>
        <w:t xml:space="preserve"> section, select </w:t>
      </w:r>
      <w:r w:rsidR="00426B74" w:rsidRPr="00426B74">
        <w:rPr>
          <w:b/>
        </w:rPr>
        <w:t>&lt;Visual Basic&gt;</w:t>
      </w:r>
    </w:p>
    <w:p w14:paraId="2F16D9FB" w14:textId="799CB64B" w:rsidR="00092F9D" w:rsidRDefault="00092F9D" w:rsidP="00092F9D">
      <w:pPr>
        <w:pStyle w:val="ListParagraph"/>
        <w:numPr>
          <w:ilvl w:val="1"/>
          <w:numId w:val="1"/>
        </w:numPr>
      </w:pPr>
      <w:r>
        <w:t xml:space="preserve">In the new window that opens, </w:t>
      </w:r>
      <w:r w:rsidR="009E7252">
        <w:t>select</w:t>
      </w:r>
      <w:r>
        <w:t xml:space="preserve"> the</w:t>
      </w:r>
      <w:r w:rsidR="009A110A">
        <w:t xml:space="preserve"> </w:t>
      </w:r>
      <w:r w:rsidR="009A110A" w:rsidRPr="00B63A64">
        <w:rPr>
          <w:b/>
        </w:rPr>
        <w:t>&lt;</w:t>
      </w:r>
      <w:r w:rsidRPr="00B63A64">
        <w:rPr>
          <w:b/>
        </w:rPr>
        <w:t>Insert Module</w:t>
      </w:r>
      <w:r w:rsidR="009A110A" w:rsidRPr="00B63A64">
        <w:rPr>
          <w:b/>
        </w:rPr>
        <w:t>&gt;</w:t>
      </w:r>
      <w:r>
        <w:t xml:space="preserve"> button. A new window will open with the text “Option Compare Database” as the first line</w:t>
      </w:r>
    </w:p>
    <w:p w14:paraId="1AB53A58" w14:textId="77777777" w:rsidR="00092F9D" w:rsidRDefault="00092F9D" w:rsidP="00092F9D">
      <w:pPr>
        <w:pStyle w:val="ListParagraph"/>
        <w:numPr>
          <w:ilvl w:val="1"/>
          <w:numId w:val="1"/>
        </w:numPr>
      </w:pPr>
      <w:r>
        <w:t xml:space="preserve">Navigate to the </w:t>
      </w:r>
      <w:commentRangeStart w:id="61"/>
      <w:r>
        <w:t>“FVSout_for_BY.txt”</w:t>
      </w:r>
      <w:commentRangeEnd w:id="61"/>
      <w:r w:rsidR="009A110A">
        <w:rPr>
          <w:rStyle w:val="CommentReference"/>
        </w:rPr>
        <w:commentReference w:id="61"/>
      </w:r>
      <w:r>
        <w:t xml:space="preserve"> file in windows explorer </w:t>
      </w:r>
    </w:p>
    <w:p w14:paraId="358BF260" w14:textId="05A7EDD7" w:rsidR="00092F9D" w:rsidRDefault="00092F9D" w:rsidP="00092F9D">
      <w:pPr>
        <w:pStyle w:val="ListParagraph"/>
        <w:numPr>
          <w:ilvl w:val="1"/>
          <w:numId w:val="1"/>
        </w:numPr>
      </w:pPr>
      <w:r>
        <w:t xml:space="preserve">Copy and paste text from the “FVSout_for_BY.txt” into the </w:t>
      </w:r>
      <w:r w:rsidRPr="00B63A64">
        <w:rPr>
          <w:b/>
        </w:rPr>
        <w:t>Microsoft Visual Basic for Applications – FVSOUT_forBY</w:t>
      </w:r>
      <w:r>
        <w:t xml:space="preserve"> window so the text in the window reads the same as in the .txt file</w:t>
      </w:r>
    </w:p>
    <w:p w14:paraId="54DE0D63" w14:textId="165BFED1" w:rsidR="00092F9D" w:rsidRDefault="00092F9D" w:rsidP="00092F9D">
      <w:pPr>
        <w:pStyle w:val="ListParagraph"/>
        <w:numPr>
          <w:ilvl w:val="1"/>
          <w:numId w:val="1"/>
        </w:numPr>
      </w:pPr>
      <w:r>
        <w:t xml:space="preserve">In the </w:t>
      </w:r>
      <w:r w:rsidRPr="00B63A64">
        <w:rPr>
          <w:b/>
        </w:rPr>
        <w:t>Properties</w:t>
      </w:r>
      <w:r>
        <w:t xml:space="preserve"> window to the left, select the text where it says “Module 1” and write over it to name the module as “</w:t>
      </w:r>
      <w:r w:rsidR="004108FA">
        <w:t>FM_BY</w:t>
      </w:r>
      <w:r>
        <w:t>”</w:t>
      </w:r>
    </w:p>
    <w:p w14:paraId="65B477DD" w14:textId="7C734D47" w:rsidR="00092F9D" w:rsidRDefault="00092F9D" w:rsidP="00092F9D">
      <w:pPr>
        <w:pStyle w:val="ListParagraph"/>
        <w:numPr>
          <w:ilvl w:val="2"/>
          <w:numId w:val="1"/>
        </w:numPr>
      </w:pPr>
      <w:r>
        <w:t xml:space="preserve">If the Properties window does not appear, navigate to the top menu bar and select </w:t>
      </w:r>
      <w:r w:rsidR="00426B74" w:rsidRPr="00426B74">
        <w:rPr>
          <w:b/>
        </w:rPr>
        <w:t>&lt;View&gt;</w:t>
      </w:r>
      <w:r>
        <w:t xml:space="preserve">,  </w:t>
      </w:r>
      <w:r w:rsidR="00426B74" w:rsidRPr="00426B74">
        <w:rPr>
          <w:b/>
        </w:rPr>
        <w:t>&lt;Properties Window&gt;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27"/>
      </w:tblGrid>
      <w:tr w:rsidR="00092F9D" w14:paraId="2ED610A4" w14:textId="77777777" w:rsidTr="00AB6EA4">
        <w:trPr>
          <w:jc w:val="center"/>
        </w:trPr>
        <w:tc>
          <w:tcPr>
            <w:tcW w:w="8568" w:type="dxa"/>
            <w:vAlign w:val="center"/>
          </w:tcPr>
          <w:p w14:paraId="57673E83" w14:textId="6E689AE5" w:rsidR="00092F9D" w:rsidRDefault="00F55BCC" w:rsidP="00AB6EA4">
            <w:pPr>
              <w:jc w:val="right"/>
            </w:pPr>
            <w:r>
              <w:rPr>
                <w:noProof/>
              </w:rPr>
              <w:t xml:space="preserve"> </w:t>
            </w:r>
            <w:r>
              <w:rPr>
                <w:noProof/>
              </w:rPr>
              <w:lastRenderedPageBreak/>
              <w:drawing>
                <wp:inline distT="0" distB="0" distL="0" distR="0" wp14:anchorId="1D169094" wp14:editId="4E8C6FA1">
                  <wp:extent cx="5531715" cy="4400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33807" cy="4402214"/>
                          </a:xfrm>
                          <a:prstGeom prst="rect">
                            <a:avLst/>
                          </a:prstGeom>
                        </pic:spPr>
                      </pic:pic>
                    </a:graphicData>
                  </a:graphic>
                </wp:inline>
              </w:drawing>
            </w:r>
          </w:p>
        </w:tc>
      </w:tr>
      <w:tr w:rsidR="00092F9D" w14:paraId="43D1DA0C" w14:textId="77777777" w:rsidTr="00AB6EA4">
        <w:trPr>
          <w:jc w:val="center"/>
        </w:trPr>
        <w:tc>
          <w:tcPr>
            <w:tcW w:w="8568" w:type="dxa"/>
          </w:tcPr>
          <w:p w14:paraId="65493061" w14:textId="77777777" w:rsidR="00092F9D" w:rsidRDefault="00092F9D" w:rsidP="00AB6EA4">
            <w:commentRangeStart w:id="62"/>
            <w:r>
              <w:lastRenderedPageBreak/>
              <w:t>Figure X</w:t>
            </w:r>
            <w:commentRangeEnd w:id="62"/>
            <w:r w:rsidR="004108FA">
              <w:rPr>
                <w:rStyle w:val="CommentReference"/>
              </w:rPr>
              <w:commentReference w:id="62"/>
            </w:r>
            <w:r>
              <w:t>. Module creation window</w:t>
            </w:r>
            <w:r w:rsidR="004108FA">
              <w:t xml:space="preserve"> for the Fuel Model assignment script</w:t>
            </w:r>
          </w:p>
        </w:tc>
      </w:tr>
    </w:tbl>
    <w:p w14:paraId="64A6CBE9" w14:textId="77777777" w:rsidR="00092F9D" w:rsidRDefault="00092F9D" w:rsidP="00092F9D"/>
    <w:p w14:paraId="6DE98368" w14:textId="33F1D368" w:rsidR="00092F9D" w:rsidRDefault="00092F9D" w:rsidP="00092F9D">
      <w:pPr>
        <w:pStyle w:val="ListParagraph"/>
        <w:numPr>
          <w:ilvl w:val="1"/>
          <w:numId w:val="1"/>
        </w:numPr>
      </w:pPr>
      <w:r>
        <w:t xml:space="preserve">Select </w:t>
      </w:r>
      <w:r w:rsidR="00426B74" w:rsidRPr="00426B74">
        <w:rPr>
          <w:b/>
        </w:rPr>
        <w:t>&lt;File&gt;</w:t>
      </w:r>
      <w:r w:rsidR="009E7252">
        <w:t xml:space="preserve"> </w:t>
      </w:r>
      <w:r>
        <w:t>and select the module you just created to be saved (to deselect a module, click it again)</w:t>
      </w:r>
    </w:p>
    <w:p w14:paraId="32631DD9" w14:textId="68E102BA" w:rsidR="00327004" w:rsidRDefault="00327004" w:rsidP="00327004">
      <w:pPr>
        <w:pStyle w:val="ListParagraph"/>
        <w:numPr>
          <w:ilvl w:val="0"/>
          <w:numId w:val="1"/>
        </w:numPr>
      </w:pPr>
      <w:r>
        <w:t xml:space="preserve">Copy the </w:t>
      </w:r>
      <w:r w:rsidR="00426B74" w:rsidRPr="00426B74">
        <w:rPr>
          <w:i/>
        </w:rPr>
        <w:t>FVSOUT_forBY.mdb</w:t>
      </w:r>
      <w:r>
        <w:t xml:space="preserve"> file to all </w:t>
      </w:r>
      <w:commentRangeStart w:id="63"/>
      <w:commentRangeStart w:id="64"/>
      <w:r>
        <w:t>other variants</w:t>
      </w:r>
      <w:commentRangeEnd w:id="63"/>
      <w:r w:rsidR="0017419C">
        <w:rPr>
          <w:rStyle w:val="CommentReference"/>
        </w:rPr>
        <w:commentReference w:id="63"/>
      </w:r>
      <w:commentRangeEnd w:id="64"/>
      <w:r w:rsidR="009E7252">
        <w:t xml:space="preserve"> (if applicable)</w:t>
      </w:r>
      <w:r w:rsidR="009C60FC">
        <w:rPr>
          <w:rStyle w:val="CommentReference"/>
        </w:rPr>
        <w:commentReference w:id="64"/>
      </w:r>
    </w:p>
    <w:p w14:paraId="1F7CEB6B" w14:textId="1B32992D" w:rsidR="00327004" w:rsidRDefault="008361C7" w:rsidP="008361C7">
      <w:pPr>
        <w:pStyle w:val="ListParagraph"/>
        <w:numPr>
          <w:ilvl w:val="1"/>
          <w:numId w:val="1"/>
        </w:numPr>
      </w:pPr>
      <w:r>
        <w:t>Navigate to that variant folder in the finder</w:t>
      </w:r>
      <w:r w:rsidR="00327004">
        <w:t xml:space="preserve"> (this should be under </w:t>
      </w:r>
      <w:r w:rsidR="00426B74" w:rsidRPr="00426B74">
        <w:rPr>
          <w:i/>
        </w:rPr>
        <w:t>projectfolder</w:t>
      </w:r>
      <w:r w:rsidR="00327004">
        <w:t>\</w:t>
      </w:r>
      <w:r w:rsidR="00327004" w:rsidRPr="008361C7">
        <w:t>fvs\data</w:t>
      </w:r>
      <w:r w:rsidR="00327004">
        <w:t xml:space="preserve">) </w:t>
      </w:r>
    </w:p>
    <w:p w14:paraId="16603CB1" w14:textId="29CA0BF3" w:rsidR="008361C7" w:rsidRDefault="00327004" w:rsidP="008361C7">
      <w:pPr>
        <w:pStyle w:val="ListParagraph"/>
        <w:numPr>
          <w:ilvl w:val="1"/>
          <w:numId w:val="1"/>
        </w:numPr>
      </w:pPr>
      <w:r>
        <w:t>R</w:t>
      </w:r>
      <w:r w:rsidR="008361C7">
        <w:t xml:space="preserve">ight click on the </w:t>
      </w:r>
      <w:r w:rsidR="00426B74" w:rsidRPr="00426B74">
        <w:rPr>
          <w:i/>
        </w:rPr>
        <w:t>FVSOUT_forBY.mdb</w:t>
      </w:r>
      <w:r w:rsidR="008361C7">
        <w:t xml:space="preserve"> file, and </w:t>
      </w:r>
      <w:r w:rsidR="009E7252">
        <w:t>select</w:t>
      </w:r>
      <w:r w:rsidR="008361C7">
        <w:t xml:space="preserve"> </w:t>
      </w:r>
      <w:r w:rsidR="009E7252" w:rsidRPr="00B63A64">
        <w:rPr>
          <w:b/>
        </w:rPr>
        <w:t>&lt;</w:t>
      </w:r>
      <w:r w:rsidR="008361C7" w:rsidRPr="00B63A64">
        <w:rPr>
          <w:b/>
        </w:rPr>
        <w:t>Copy</w:t>
      </w:r>
      <w:r w:rsidR="009E7252" w:rsidRPr="00B63A64">
        <w:rPr>
          <w:b/>
        </w:rPr>
        <w:t>&gt;</w:t>
      </w:r>
    </w:p>
    <w:p w14:paraId="05051D75" w14:textId="79AE54A1" w:rsidR="00E600EB" w:rsidRDefault="008361C7" w:rsidP="00E600EB">
      <w:pPr>
        <w:pStyle w:val="ListParagraph"/>
        <w:numPr>
          <w:ilvl w:val="1"/>
          <w:numId w:val="1"/>
        </w:numPr>
      </w:pPr>
      <w:r>
        <w:t xml:space="preserve">Navigate back to the other variant files and paste the </w:t>
      </w:r>
      <w:r w:rsidR="00426B74" w:rsidRPr="00426B74">
        <w:rPr>
          <w:i/>
        </w:rPr>
        <w:t>FVSOUT_forBY.mdb</w:t>
      </w:r>
      <w:r>
        <w:t xml:space="preserve"> file in each variant folder </w:t>
      </w:r>
    </w:p>
    <w:p w14:paraId="3047CC19" w14:textId="2FF19E79" w:rsidR="00E600EB" w:rsidRPr="00E600EB" w:rsidRDefault="00E600EB" w:rsidP="00E600EB">
      <w:pPr>
        <w:pStyle w:val="ListParagraph"/>
        <w:numPr>
          <w:ilvl w:val="0"/>
          <w:numId w:val="1"/>
        </w:numPr>
      </w:pPr>
      <w:r>
        <w:rPr>
          <w:rFonts w:ascii="Calibri" w:hAnsi="Calibri"/>
          <w:color w:val="222222"/>
        </w:rPr>
        <w:t xml:space="preserve">Run the </w:t>
      </w:r>
      <w:commentRangeStart w:id="65"/>
      <w:commentRangeStart w:id="66"/>
      <w:r>
        <w:rPr>
          <w:rFonts w:ascii="Calibri" w:hAnsi="Calibri"/>
          <w:color w:val="222222"/>
        </w:rPr>
        <w:t>FVSout</w:t>
      </w:r>
      <w:commentRangeEnd w:id="65"/>
      <w:r w:rsidR="00092F9D">
        <w:rPr>
          <w:rStyle w:val="CommentReference"/>
        </w:rPr>
        <w:commentReference w:id="65"/>
      </w:r>
      <w:commentRangeEnd w:id="66"/>
      <w:r w:rsidR="009955FC">
        <w:rPr>
          <w:rStyle w:val="CommentReference"/>
        </w:rPr>
        <w:commentReference w:id="66"/>
      </w:r>
      <w:r>
        <w:rPr>
          <w:rFonts w:ascii="Calibri" w:hAnsi="Calibri"/>
          <w:color w:val="222222"/>
        </w:rPr>
        <w:t xml:space="preserve">_BY.KCP </w:t>
      </w:r>
      <w:r w:rsidR="009C60FC">
        <w:rPr>
          <w:rFonts w:ascii="Calibri" w:hAnsi="Calibri"/>
          <w:color w:val="222222"/>
        </w:rPr>
        <w:t>file</w:t>
      </w:r>
      <w:r>
        <w:rPr>
          <w:rFonts w:ascii="Calibri" w:hAnsi="Calibri"/>
          <w:color w:val="222222"/>
        </w:rPr>
        <w:t xml:space="preserve"> </w:t>
      </w:r>
      <w:commentRangeStart w:id="67"/>
      <w:r>
        <w:rPr>
          <w:rFonts w:ascii="Calibri" w:hAnsi="Calibri"/>
          <w:color w:val="222222"/>
        </w:rPr>
        <w:t xml:space="preserve">through FVS </w:t>
      </w:r>
      <w:commentRangeEnd w:id="67"/>
      <w:r w:rsidR="0017419C">
        <w:rPr>
          <w:rStyle w:val="CommentReference"/>
        </w:rPr>
        <w:commentReference w:id="67"/>
      </w:r>
      <w:r>
        <w:rPr>
          <w:rFonts w:ascii="Calibri" w:hAnsi="Calibri"/>
          <w:color w:val="222222"/>
        </w:rPr>
        <w:t>– Suppose</w:t>
      </w:r>
    </w:p>
    <w:p w14:paraId="4D6DB692" w14:textId="77777777" w:rsidR="00E600EB" w:rsidRDefault="00E600EB" w:rsidP="00E600EB">
      <w:pPr>
        <w:pStyle w:val="ListParagraph"/>
        <w:numPr>
          <w:ilvl w:val="1"/>
          <w:numId w:val="1"/>
        </w:numPr>
      </w:pPr>
      <w:r>
        <w:t>Open FVS – Suppose</w:t>
      </w:r>
    </w:p>
    <w:p w14:paraId="0501D091" w14:textId="77777777" w:rsidR="00E600EB" w:rsidRPr="00F84BEB" w:rsidRDefault="00E600EB" w:rsidP="00E600EB">
      <w:pPr>
        <w:pStyle w:val="ListParagraph"/>
        <w:numPr>
          <w:ilvl w:val="1"/>
          <w:numId w:val="1"/>
        </w:numPr>
        <w:spacing w:after="0" w:line="240" w:lineRule="auto"/>
        <w:rPr>
          <w:rFonts w:cs="Times New Roman"/>
          <w:szCs w:val="24"/>
        </w:rPr>
      </w:pPr>
      <w:r w:rsidRPr="00F84BEB">
        <w:rPr>
          <w:rFonts w:cs="Times New Roman"/>
          <w:szCs w:val="24"/>
        </w:rPr>
        <w:t xml:space="preserve">On the top tool bar select </w:t>
      </w:r>
      <w:r w:rsidRPr="00F84BEB">
        <w:rPr>
          <w:rFonts w:cs="Times New Roman"/>
          <w:b/>
          <w:szCs w:val="24"/>
        </w:rPr>
        <w:t xml:space="preserve">&lt;File&gt; &lt;Select Locations File&gt;. </w:t>
      </w:r>
    </w:p>
    <w:p w14:paraId="31AAEFC4" w14:textId="06B4BA3B" w:rsidR="00E600EB" w:rsidRPr="00F84BEB" w:rsidRDefault="00E600EB" w:rsidP="00E600EB">
      <w:pPr>
        <w:pStyle w:val="ListParagraph"/>
        <w:numPr>
          <w:ilvl w:val="1"/>
          <w:numId w:val="1"/>
        </w:numPr>
        <w:spacing w:after="0" w:line="240" w:lineRule="auto"/>
        <w:rPr>
          <w:rFonts w:cs="Times New Roman"/>
          <w:szCs w:val="24"/>
        </w:rPr>
      </w:pPr>
      <w:r w:rsidRPr="00F84BEB">
        <w:rPr>
          <w:rFonts w:cs="Times New Roman"/>
          <w:szCs w:val="24"/>
        </w:rPr>
        <w:t>Navigate to the BioSum project files folder.  Then go to the “fvs\data\</w:t>
      </w:r>
      <w:r w:rsidRPr="0010104B">
        <w:rPr>
          <w:rFonts w:cs="Times New Roman"/>
          <w:i/>
          <w:szCs w:val="24"/>
        </w:rPr>
        <w:t>variant</w:t>
      </w:r>
      <w:r w:rsidRPr="00F84BEB">
        <w:rPr>
          <w:rFonts w:cs="Times New Roman"/>
          <w:szCs w:val="24"/>
        </w:rPr>
        <w:t xml:space="preserve">” folder and select the </w:t>
      </w:r>
      <w:r w:rsidR="00426B74" w:rsidRPr="00426B74">
        <w:rPr>
          <w:rFonts w:cs="Times New Roman"/>
          <w:i/>
          <w:szCs w:val="24"/>
        </w:rPr>
        <w:t>variantname</w:t>
      </w:r>
      <w:r w:rsidR="00426B74" w:rsidRPr="00426B74">
        <w:rPr>
          <w:rFonts w:cs="Times New Roman"/>
          <w:szCs w:val="24"/>
        </w:rPr>
        <w:t>.loc</w:t>
      </w:r>
      <w:r>
        <w:rPr>
          <w:rFonts w:cs="Times New Roman"/>
          <w:szCs w:val="24"/>
        </w:rPr>
        <w:t xml:space="preserve"> file (e.g. CA</w:t>
      </w:r>
      <w:r w:rsidR="00426B74" w:rsidRPr="00426B74">
        <w:rPr>
          <w:rFonts w:cs="Times New Roman"/>
          <w:szCs w:val="24"/>
        </w:rPr>
        <w:t>.loc</w:t>
      </w:r>
      <w:r>
        <w:rPr>
          <w:rFonts w:cs="Times New Roman"/>
          <w:szCs w:val="24"/>
        </w:rPr>
        <w:t>)</w:t>
      </w:r>
    </w:p>
    <w:p w14:paraId="4002797D" w14:textId="5E5926A6" w:rsidR="00E600EB" w:rsidRPr="00426B74" w:rsidRDefault="00E600EB" w:rsidP="00B63A64">
      <w:pPr>
        <w:pStyle w:val="ListParagraph"/>
        <w:numPr>
          <w:ilvl w:val="1"/>
          <w:numId w:val="1"/>
        </w:numPr>
        <w:spacing w:after="0" w:line="240" w:lineRule="auto"/>
        <w:rPr>
          <w:rFonts w:cs="Times New Roman"/>
          <w:szCs w:val="24"/>
        </w:rPr>
      </w:pPr>
      <w:r w:rsidRPr="00F84BEB">
        <w:rPr>
          <w:rFonts w:cs="Times New Roman"/>
          <w:szCs w:val="24"/>
        </w:rPr>
        <w:t xml:space="preserve">After selecting the locations file, the </w:t>
      </w:r>
      <w:r w:rsidRPr="00F84BEB">
        <w:rPr>
          <w:rFonts w:cs="Times New Roman"/>
          <w:b/>
          <w:szCs w:val="24"/>
        </w:rPr>
        <w:t>Select Simulation Stand</w:t>
      </w:r>
      <w:r w:rsidRPr="00F84BEB">
        <w:rPr>
          <w:rFonts w:cs="Times New Roman"/>
          <w:szCs w:val="24"/>
        </w:rPr>
        <w:t xml:space="preserve"> window will open. By default, the </w:t>
      </w:r>
      <w:r w:rsidRPr="00F84BEB">
        <w:rPr>
          <w:rFonts w:cs="Times New Roman"/>
          <w:b/>
          <w:szCs w:val="24"/>
        </w:rPr>
        <w:t>&lt;Pick Locations First&gt;</w:t>
      </w:r>
      <w:r w:rsidRPr="00F84BEB">
        <w:rPr>
          <w:rFonts w:cs="Times New Roman"/>
          <w:szCs w:val="24"/>
        </w:rPr>
        <w:t xml:space="preserve"> radio button is selected. Click on the two-letter variant code listed in the left window</w:t>
      </w:r>
      <w:r w:rsidRPr="002B66EF">
        <w:rPr>
          <w:rFonts w:cs="Times New Roman"/>
          <w:szCs w:val="24"/>
        </w:rPr>
        <w:t xml:space="preserve"> pane. A list of all available stands will appear in the right window pane, as in </w:t>
      </w:r>
      <w:r w:rsidRPr="00F84BEB">
        <w:rPr>
          <w:rFonts w:cs="Times New Roman"/>
          <w:szCs w:val="24"/>
        </w:rPr>
        <w:t>Figure 4.</w:t>
      </w:r>
      <w:r>
        <w:rPr>
          <w:rFonts w:cs="Times New Roman"/>
          <w:szCs w:val="24"/>
        </w:rPr>
        <w:t>20</w:t>
      </w:r>
      <w:r w:rsidRPr="00F84BEB">
        <w:rPr>
          <w:rFonts w:cs="Times New Roman"/>
          <w:szCs w:val="24"/>
        </w:rPr>
        <w:t xml:space="preserve">.  Add all stands to the simulation using the </w:t>
      </w:r>
      <w:r w:rsidRPr="00F84BEB">
        <w:rPr>
          <w:rFonts w:cs="Times New Roman"/>
          <w:b/>
          <w:szCs w:val="24"/>
        </w:rPr>
        <w:t>&lt;All Stands&gt;</w:t>
      </w:r>
      <w:r w:rsidRPr="00F84BEB">
        <w:rPr>
          <w:rFonts w:cs="Times New Roman"/>
          <w:szCs w:val="24"/>
        </w:rPr>
        <w:t xml:space="preserve"> button </w:t>
      </w:r>
      <w:r>
        <w:rPr>
          <w:rFonts w:cs="Times New Roman"/>
          <w:szCs w:val="24"/>
        </w:rPr>
        <w:t xml:space="preserve">on the lower right of the window </w:t>
      </w:r>
      <w:r w:rsidRPr="00F84BEB">
        <w:rPr>
          <w:rFonts w:cs="Times New Roman"/>
          <w:szCs w:val="24"/>
        </w:rPr>
        <w:t xml:space="preserve">or use pre-defined groups to filter </w:t>
      </w:r>
      <w:r w:rsidRPr="00F84BEB">
        <w:rPr>
          <w:rFonts w:cs="Times New Roman"/>
          <w:szCs w:val="24"/>
        </w:rPr>
        <w:lastRenderedPageBreak/>
        <w:t xml:space="preserve">which stands are added. Finalize selection by clicking </w:t>
      </w:r>
      <w:r w:rsidRPr="00F84BEB">
        <w:rPr>
          <w:rFonts w:cs="Times New Roman"/>
          <w:b/>
          <w:szCs w:val="24"/>
        </w:rPr>
        <w:t>&lt;Add {count} Stands&gt;.</w:t>
      </w:r>
      <w:r w:rsidRPr="00F84BEB">
        <w:rPr>
          <w:rFonts w:cs="Times New Roman"/>
          <w:szCs w:val="24"/>
        </w:rPr>
        <w:t xml:space="preserve"> </w:t>
      </w:r>
      <w:r w:rsidRPr="00F84BEB">
        <w:rPr>
          <w:rFonts w:cs="Times New Roman"/>
          <w:b/>
          <w:szCs w:val="24"/>
        </w:rPr>
        <w:t>&lt;Close&gt;</w:t>
      </w:r>
      <w:r w:rsidRPr="00F84BEB">
        <w:rPr>
          <w:rFonts w:cs="Times New Roman"/>
          <w:szCs w:val="24"/>
        </w:rPr>
        <w:t xml:space="preserve"> </w:t>
      </w:r>
      <w:r>
        <w:rPr>
          <w:rFonts w:cs="Times New Roman"/>
          <w:szCs w:val="24"/>
        </w:rPr>
        <w:t xml:space="preserve">the </w:t>
      </w:r>
      <w:r w:rsidRPr="00F84BEB">
        <w:rPr>
          <w:rFonts w:cs="Times New Roman"/>
          <w:szCs w:val="24"/>
        </w:rPr>
        <w:t>window.</w:t>
      </w:r>
      <w:r w:rsidRPr="002B66EF">
        <w:rPr>
          <w:rFonts w:cs="Times New Roman"/>
          <w:szCs w:val="24"/>
        </w:rPr>
        <w:t xml:space="preserve"> </w:t>
      </w:r>
    </w:p>
    <w:p w14:paraId="39FB836E" w14:textId="77777777" w:rsidR="00092F9D" w:rsidRPr="00F84BEB"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Before proceeding, verify that the Fire and Fuels Extension (FFE) is turned on for the simulation.  From the SUPPOSE toolbar menu, select </w:t>
      </w:r>
      <w:r w:rsidRPr="00F84BEB">
        <w:rPr>
          <w:rFonts w:cs="Times New Roman"/>
          <w:b/>
          <w:szCs w:val="24"/>
        </w:rPr>
        <w:t>&lt;Simulation Preparation&gt;.</w:t>
      </w:r>
      <w:r w:rsidRPr="00F84BEB">
        <w:rPr>
          <w:rFonts w:cs="Times New Roman"/>
          <w:szCs w:val="24"/>
        </w:rPr>
        <w:t xml:space="preserve">  Click </w:t>
      </w:r>
      <w:r w:rsidRPr="00F84BEB">
        <w:rPr>
          <w:rFonts w:cs="Times New Roman"/>
          <w:b/>
          <w:szCs w:val="24"/>
        </w:rPr>
        <w:t>&lt;Select Variant and Extension</w:t>
      </w:r>
      <w:r>
        <w:rPr>
          <w:rFonts w:cs="Times New Roman"/>
          <w:b/>
          <w:szCs w:val="24"/>
        </w:rPr>
        <w:t>s</w:t>
      </w:r>
      <w:r w:rsidRPr="00F84BEB">
        <w:rPr>
          <w:rFonts w:cs="Times New Roman"/>
          <w:b/>
          <w:szCs w:val="24"/>
        </w:rPr>
        <w:t>&gt;</w:t>
      </w:r>
      <w:r w:rsidRPr="00F84BEB">
        <w:rPr>
          <w:rFonts w:cs="Times New Roman"/>
          <w:szCs w:val="24"/>
        </w:rPr>
        <w:t xml:space="preserve">.  From the list of FVS extensions, highlight </w:t>
      </w:r>
      <w:r w:rsidRPr="00F84BEB">
        <w:rPr>
          <w:rFonts w:cs="Times New Roman"/>
          <w:b/>
          <w:szCs w:val="24"/>
        </w:rPr>
        <w:t>&lt;Fire and Fuel Extension&gt;</w:t>
      </w:r>
      <w:r w:rsidRPr="00F84BEB">
        <w:rPr>
          <w:rFonts w:cs="Times New Roman"/>
          <w:szCs w:val="24"/>
        </w:rPr>
        <w:t xml:space="preserve"> if not already selected.  Click </w:t>
      </w:r>
      <w:r w:rsidRPr="00F84BEB">
        <w:rPr>
          <w:rFonts w:cs="Times New Roman"/>
          <w:b/>
          <w:szCs w:val="24"/>
        </w:rPr>
        <w:t>&lt;Close&gt;</w:t>
      </w:r>
      <w:r w:rsidRPr="00F84BEB">
        <w:rPr>
          <w:rFonts w:cs="Times New Roman"/>
          <w:szCs w:val="24"/>
        </w:rPr>
        <w:t xml:space="preserve"> when done. </w:t>
      </w:r>
    </w:p>
    <w:p w14:paraId="00EDF6B2" w14:textId="77777777" w:rsidR="00092F9D" w:rsidRDefault="00092F9D" w:rsidP="00092F9D">
      <w:pPr>
        <w:pStyle w:val="ListParagraph"/>
        <w:numPr>
          <w:ilvl w:val="1"/>
          <w:numId w:val="1"/>
        </w:numPr>
        <w:spacing w:after="0" w:line="240" w:lineRule="auto"/>
        <w:rPr>
          <w:rFonts w:cs="Times New Roman"/>
          <w:szCs w:val="24"/>
        </w:rPr>
      </w:pPr>
      <w:r w:rsidRPr="00F84BEB">
        <w:rPr>
          <w:rFonts w:cs="Times New Roman"/>
          <w:szCs w:val="24"/>
        </w:rPr>
        <w:t>Now that all stands have been selected, the next step is to add the</w:t>
      </w:r>
      <w:r w:rsidR="0017419C">
        <w:rPr>
          <w:rFonts w:cs="Times New Roman"/>
          <w:szCs w:val="24"/>
        </w:rPr>
        <w:t xml:space="preserve"> package and related</w:t>
      </w:r>
      <w:r w:rsidRPr="00F84BEB">
        <w:rPr>
          <w:rFonts w:cs="Times New Roman"/>
          <w:szCs w:val="24"/>
        </w:rPr>
        <w:t xml:space="preserve"> .kcp </w:t>
      </w:r>
      <w:r w:rsidR="0017419C">
        <w:rPr>
          <w:rFonts w:cs="Times New Roman"/>
          <w:szCs w:val="24"/>
        </w:rPr>
        <w:t xml:space="preserve">files </w:t>
      </w:r>
      <w:r w:rsidRPr="00F84BEB">
        <w:rPr>
          <w:rFonts w:cs="Times New Roman"/>
          <w:szCs w:val="24"/>
        </w:rPr>
        <w:t xml:space="preserve">to the current simulation.  The </w:t>
      </w:r>
      <w:r w:rsidRPr="00F84BEB">
        <w:rPr>
          <w:rFonts w:cs="Times New Roman"/>
          <w:b/>
          <w:szCs w:val="24"/>
        </w:rPr>
        <w:t>Simulation file contents</w:t>
      </w:r>
      <w:r w:rsidRPr="00F84BEB">
        <w:rPr>
          <w:rFonts w:cs="Times New Roman"/>
          <w:szCs w:val="24"/>
        </w:rPr>
        <w:t xml:space="preserve"> window lists all stands in the simulation. Clicking on any stand will expand the list to show all FVS keywords that will be applied to this stand during the simulation.  This is where the .kcp file will be “attached” in the simulation. </w:t>
      </w:r>
    </w:p>
    <w:p w14:paraId="441DB513" w14:textId="4AED6338" w:rsidR="00092F9D" w:rsidRPr="00F84BEB"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Click </w:t>
      </w:r>
      <w:r w:rsidRPr="00F84BEB">
        <w:rPr>
          <w:rFonts w:cs="Times New Roman"/>
          <w:b/>
          <w:szCs w:val="24"/>
        </w:rPr>
        <w:t>&lt;Insert from file&gt;</w:t>
      </w:r>
      <w:r w:rsidRPr="00F84BEB">
        <w:rPr>
          <w:rFonts w:cs="Times New Roman"/>
          <w:szCs w:val="24"/>
        </w:rPr>
        <w:t>. Browse to the folder where .kcp files have been saved and select the .kcp file you wish to include for this simulation</w:t>
      </w:r>
      <w:r>
        <w:rPr>
          <w:rFonts w:cs="Times New Roman"/>
          <w:szCs w:val="24"/>
        </w:rPr>
        <w:t xml:space="preserve"> (in this case, FVSOUT_forBY</w:t>
      </w:r>
      <w:r w:rsidR="009E7252">
        <w:rPr>
          <w:rFonts w:cs="Times New Roman"/>
          <w:szCs w:val="24"/>
        </w:rPr>
        <w:t>.KCP</w:t>
      </w:r>
      <w:r>
        <w:rPr>
          <w:rFonts w:cs="Times New Roman"/>
          <w:szCs w:val="24"/>
        </w:rPr>
        <w:t>)</w:t>
      </w:r>
      <w:r w:rsidRPr="00F84BEB">
        <w:rPr>
          <w:rFonts w:cs="Times New Roman"/>
          <w:szCs w:val="24"/>
        </w:rPr>
        <w:t>. As soon as the .kcp file has been added, it should be displayed in the window. By default, FVS applies all keywords within the .kcp file to all plots selected for this simulation.</w:t>
      </w:r>
    </w:p>
    <w:p w14:paraId="42B86C66" w14:textId="77777777" w:rsidR="00092F9D"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FVS is now ready to run the simulation.  From the </w:t>
      </w:r>
      <w:r w:rsidRPr="00F84BEB">
        <w:rPr>
          <w:rFonts w:cs="Times New Roman"/>
          <w:b/>
          <w:szCs w:val="24"/>
        </w:rPr>
        <w:t>Main</w:t>
      </w:r>
      <w:r w:rsidRPr="00F84BEB">
        <w:rPr>
          <w:rFonts w:cs="Times New Roman"/>
          <w:szCs w:val="24"/>
        </w:rPr>
        <w:t xml:space="preserve"> window, click on </w:t>
      </w:r>
      <w:r w:rsidRPr="00F84BEB">
        <w:rPr>
          <w:rFonts w:cs="Times New Roman"/>
          <w:b/>
          <w:szCs w:val="24"/>
        </w:rPr>
        <w:t>&lt;Run Simulation&gt;.</w:t>
      </w:r>
      <w:r w:rsidRPr="00F84BEB">
        <w:rPr>
          <w:rFonts w:cs="Times New Roman"/>
          <w:szCs w:val="24"/>
        </w:rPr>
        <w:t xml:space="preserve"> </w:t>
      </w:r>
    </w:p>
    <w:p w14:paraId="382369D6" w14:textId="77777777" w:rsidR="00092F9D" w:rsidRPr="00F84BEB" w:rsidRDefault="00092F9D" w:rsidP="00092F9D">
      <w:pPr>
        <w:pStyle w:val="ListParagraph"/>
        <w:numPr>
          <w:ilvl w:val="1"/>
          <w:numId w:val="1"/>
        </w:numPr>
        <w:spacing w:after="0" w:line="240" w:lineRule="auto"/>
        <w:rPr>
          <w:rFonts w:cs="Times New Roman"/>
          <w:szCs w:val="24"/>
        </w:rPr>
      </w:pPr>
      <w:r w:rsidRPr="00F84BEB">
        <w:rPr>
          <w:rFonts w:cs="Times New Roman"/>
          <w:szCs w:val="24"/>
        </w:rPr>
        <w:t>Name the .key file</w:t>
      </w:r>
      <w:r>
        <w:rPr>
          <w:rFonts w:cs="Times New Roman"/>
          <w:szCs w:val="24"/>
        </w:rPr>
        <w:t xml:space="preserve"> “FVSOUT_forBY.key”</w:t>
      </w:r>
      <w:r w:rsidRPr="00F84BEB">
        <w:rPr>
          <w:rFonts w:cs="Times New Roman"/>
          <w:szCs w:val="24"/>
        </w:rPr>
        <w:t xml:space="preserve"> and click </w:t>
      </w:r>
      <w:r w:rsidRPr="00F84BEB">
        <w:rPr>
          <w:rFonts w:cs="Times New Roman"/>
          <w:b/>
          <w:szCs w:val="24"/>
        </w:rPr>
        <w:t>&lt;Save&gt;.</w:t>
      </w:r>
      <w:r w:rsidRPr="00F84BEB">
        <w:rPr>
          <w:rFonts w:cs="Times New Roman"/>
          <w:szCs w:val="24"/>
        </w:rPr>
        <w:t xml:space="preserve"> Click </w:t>
      </w:r>
      <w:r w:rsidRPr="00F84BEB">
        <w:rPr>
          <w:rFonts w:cs="Times New Roman"/>
          <w:b/>
          <w:szCs w:val="24"/>
        </w:rPr>
        <w:t>&lt;Run&gt;</w:t>
      </w:r>
      <w:r w:rsidRPr="00F84BEB">
        <w:rPr>
          <w:rFonts w:cs="Times New Roman"/>
          <w:szCs w:val="24"/>
        </w:rPr>
        <w:t xml:space="preserve"> from the pop-up window to begin the simulation. </w:t>
      </w:r>
    </w:p>
    <w:p w14:paraId="419FF5FB" w14:textId="77777777" w:rsidR="00092F9D" w:rsidRDefault="00092F9D" w:rsidP="00092F9D">
      <w:pPr>
        <w:pStyle w:val="ListParagraph"/>
        <w:numPr>
          <w:ilvl w:val="1"/>
          <w:numId w:val="1"/>
        </w:numPr>
        <w:spacing w:after="0" w:line="240" w:lineRule="auto"/>
        <w:rPr>
          <w:rFonts w:cs="Times New Roman"/>
          <w:szCs w:val="24"/>
        </w:rPr>
      </w:pPr>
      <w:r w:rsidRPr="00F84BEB">
        <w:rPr>
          <w:rFonts w:cs="Times New Roman"/>
          <w:szCs w:val="24"/>
        </w:rPr>
        <w:t>When the simulation is complete, the DOS window will close and all output data will be exported to the Access database file defined in the .kcp file</w:t>
      </w:r>
      <w:r w:rsidR="0017419C">
        <w:rPr>
          <w:rFonts w:cs="Times New Roman"/>
          <w:szCs w:val="24"/>
        </w:rPr>
        <w:t>, assuming that a database of that name already exists and contains no FVS output tables (such as SUMMARY, POTFIRE, etc.) before the simulation executes</w:t>
      </w:r>
      <w:r w:rsidRPr="00F84BEB">
        <w:rPr>
          <w:rFonts w:cs="Times New Roman"/>
          <w:szCs w:val="24"/>
        </w:rPr>
        <w:t xml:space="preserve">. </w:t>
      </w:r>
    </w:p>
    <w:p w14:paraId="4F941231" w14:textId="77777777" w:rsidR="00676B88" w:rsidRDefault="00676B88" w:rsidP="00B63A64">
      <w:pPr>
        <w:pStyle w:val="ListParagraph"/>
        <w:numPr>
          <w:ilvl w:val="1"/>
          <w:numId w:val="1"/>
        </w:numPr>
        <w:spacing w:after="0" w:line="240" w:lineRule="auto"/>
        <w:rPr>
          <w:rFonts w:cs="Times New Roman"/>
          <w:szCs w:val="24"/>
        </w:rPr>
      </w:pPr>
      <w:r>
        <w:rPr>
          <w:rFonts w:cs="Times New Roman"/>
          <w:szCs w:val="24"/>
        </w:rPr>
        <w:t xml:space="preserve">Check the </w:t>
      </w:r>
      <w:r w:rsidRPr="00426B74">
        <w:rPr>
          <w:rFonts w:cs="Times New Roman"/>
          <w:i/>
          <w:szCs w:val="24"/>
        </w:rPr>
        <w:t>FVSOUT_forBY.mdb</w:t>
      </w:r>
      <w:r>
        <w:rPr>
          <w:rFonts w:cs="Times New Roman"/>
          <w:szCs w:val="24"/>
        </w:rPr>
        <w:t xml:space="preserve"> file </w:t>
      </w:r>
    </w:p>
    <w:p w14:paraId="7E8AAE99"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r w:rsidRPr="00426B74">
        <w:rPr>
          <w:rFonts w:ascii="Calibri" w:hAnsi="Calibri"/>
          <w:i/>
          <w:color w:val="222222"/>
          <w:sz w:val="22"/>
          <w:szCs w:val="22"/>
        </w:rPr>
        <w:t>projectfolder</w:t>
      </w:r>
      <w:r w:rsidRPr="0047543E">
        <w:rPr>
          <w:rFonts w:ascii="Calibri" w:hAnsi="Calibri"/>
          <w:color w:val="222222"/>
          <w:sz w:val="22"/>
          <w:szCs w:val="22"/>
        </w:rPr>
        <w:t>\fvs\data)</w:t>
      </w:r>
    </w:p>
    <w:p w14:paraId="29592AC1"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Open the</w:t>
      </w:r>
      <w:r w:rsidRPr="009E7252">
        <w:t xml:space="preserve"> </w:t>
      </w:r>
      <w:r w:rsidRPr="00BA7264">
        <w:rPr>
          <w:rFonts w:ascii="Calibri" w:hAnsi="Calibri"/>
          <w:i/>
          <w:color w:val="222222"/>
          <w:sz w:val="22"/>
          <w:szCs w:val="22"/>
        </w:rPr>
        <w:t>FVSOUT_forBY.mdb</w:t>
      </w:r>
      <w:r>
        <w:rPr>
          <w:rFonts w:ascii="Calibri" w:hAnsi="Calibri"/>
          <w:color w:val="222222"/>
          <w:sz w:val="22"/>
          <w:szCs w:val="22"/>
        </w:rPr>
        <w:t xml:space="preserve"> file</w:t>
      </w:r>
    </w:p>
    <w:p w14:paraId="5CC9FBAA"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Four tables should appear: </w:t>
      </w:r>
    </w:p>
    <w:p w14:paraId="4BC88286" w14:textId="77777777" w:rsidR="00676B88"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FVS_Cases</w:t>
      </w:r>
    </w:p>
    <w:p w14:paraId="66441962" w14:textId="77777777" w:rsidR="00676B88"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FVS_PotFire</w:t>
      </w:r>
    </w:p>
    <w:p w14:paraId="5D8EA21C" w14:textId="77777777" w:rsidR="00676B88"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FVS_StrClass</w:t>
      </w:r>
    </w:p>
    <w:p w14:paraId="2357A043" w14:textId="740703B4" w:rsidR="00676B88" w:rsidRPr="00B63A64"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rPr>
      </w:pPr>
      <w:r>
        <w:rPr>
          <w:rFonts w:ascii="Calibri" w:hAnsi="Calibri"/>
          <w:color w:val="222222"/>
          <w:sz w:val="22"/>
          <w:szCs w:val="22"/>
        </w:rPr>
        <w:t>FVS_Summary</w:t>
      </w:r>
    </w:p>
    <w:p w14:paraId="30AC83B6" w14:textId="52BD0A9A" w:rsidR="00092F9D" w:rsidRPr="00F84BEB" w:rsidRDefault="00092F9D" w:rsidP="00092F9D">
      <w:pPr>
        <w:pStyle w:val="ListParagraph"/>
        <w:numPr>
          <w:ilvl w:val="1"/>
          <w:numId w:val="1"/>
        </w:numPr>
        <w:spacing w:after="0" w:line="240" w:lineRule="auto"/>
        <w:rPr>
          <w:rFonts w:cs="Times New Roman"/>
          <w:szCs w:val="24"/>
        </w:rPr>
      </w:pPr>
      <w:r w:rsidRPr="00F84BEB">
        <w:rPr>
          <w:rFonts w:cs="Times New Roman"/>
          <w:szCs w:val="24"/>
        </w:rPr>
        <w:t xml:space="preserve">Repeat this procedure for each variant. </w:t>
      </w:r>
    </w:p>
    <w:p w14:paraId="6545BBAD" w14:textId="77777777" w:rsidR="00E600EB" w:rsidRDefault="00092F9D" w:rsidP="00092F9D">
      <w:pPr>
        <w:pStyle w:val="ListParagraph"/>
        <w:numPr>
          <w:ilvl w:val="1"/>
          <w:numId w:val="1"/>
        </w:numPr>
        <w:spacing w:after="0" w:line="240" w:lineRule="auto"/>
        <w:rPr>
          <w:rFonts w:cs="Times New Roman"/>
          <w:szCs w:val="24"/>
        </w:rPr>
      </w:pPr>
      <w:r w:rsidRPr="00F84BEB">
        <w:rPr>
          <w:rFonts w:cs="Times New Roman"/>
          <w:szCs w:val="24"/>
        </w:rPr>
        <w:t>When complete, the database files are stored in the corresponding “fvs\data\</w:t>
      </w:r>
      <w:r w:rsidRPr="0010104B">
        <w:rPr>
          <w:rFonts w:cs="Times New Roman"/>
          <w:i/>
          <w:szCs w:val="24"/>
        </w:rPr>
        <w:t>variant</w:t>
      </w:r>
      <w:r w:rsidRPr="00F84BEB">
        <w:rPr>
          <w:rFonts w:cs="Times New Roman"/>
          <w:szCs w:val="24"/>
        </w:rPr>
        <w:t>” folder</w:t>
      </w:r>
    </w:p>
    <w:p w14:paraId="7A287441" w14:textId="66C949BC" w:rsidR="0047543E" w:rsidRDefault="003B0DA1" w:rsidP="0047543E">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Impo</w:t>
      </w:r>
      <w:r w:rsidR="00092F9D">
        <w:rPr>
          <w:rFonts w:ascii="Calibri" w:hAnsi="Calibri"/>
          <w:color w:val="222222"/>
          <w:sz w:val="22"/>
          <w:szCs w:val="22"/>
        </w:rPr>
        <w:t>r</w:t>
      </w:r>
      <w:r>
        <w:rPr>
          <w:rFonts w:ascii="Calibri" w:hAnsi="Calibri"/>
          <w:color w:val="222222"/>
          <w:sz w:val="22"/>
          <w:szCs w:val="22"/>
        </w:rPr>
        <w:t xml:space="preserve">t </w:t>
      </w:r>
      <w:r w:rsidR="0047543E">
        <w:rPr>
          <w:rFonts w:ascii="Calibri" w:hAnsi="Calibri"/>
          <w:color w:val="222222"/>
          <w:sz w:val="22"/>
          <w:szCs w:val="22"/>
        </w:rPr>
        <w:t xml:space="preserve">the </w:t>
      </w:r>
      <w:r w:rsidR="00426B74" w:rsidRPr="00426B74">
        <w:rPr>
          <w:rFonts w:ascii="Calibri" w:hAnsi="Calibri"/>
          <w:i/>
          <w:color w:val="222222"/>
          <w:sz w:val="22"/>
          <w:szCs w:val="22"/>
        </w:rPr>
        <w:t>FVS_StandInit</w:t>
      </w:r>
      <w:r w:rsidR="0047543E">
        <w:rPr>
          <w:rFonts w:ascii="Calibri" w:hAnsi="Calibri"/>
          <w:color w:val="222222"/>
          <w:sz w:val="22"/>
          <w:szCs w:val="22"/>
        </w:rPr>
        <w:t xml:space="preserve"> table from the </w:t>
      </w:r>
      <w:r w:rsidR="0047543E" w:rsidRPr="00B63A64">
        <w:rPr>
          <w:rFonts w:ascii="Calibri" w:hAnsi="Calibri"/>
          <w:i/>
          <w:color w:val="222222"/>
          <w:sz w:val="22"/>
          <w:szCs w:val="22"/>
        </w:rPr>
        <w:t>Predispose</w:t>
      </w:r>
      <w:r w:rsidR="009E7252" w:rsidRPr="00B63A64">
        <w:rPr>
          <w:rFonts w:ascii="Calibri" w:hAnsi="Calibri"/>
          <w:i/>
          <w:color w:val="222222"/>
          <w:sz w:val="22"/>
          <w:szCs w:val="22"/>
        </w:rPr>
        <w:t>.mdb</w:t>
      </w:r>
      <w:r w:rsidR="0047543E">
        <w:rPr>
          <w:rFonts w:ascii="Calibri" w:hAnsi="Calibri"/>
          <w:color w:val="222222"/>
          <w:sz w:val="22"/>
          <w:szCs w:val="22"/>
        </w:rPr>
        <w:t xml:space="preserve"> database to the </w:t>
      </w:r>
      <w:r w:rsidR="0047543E" w:rsidRPr="00B63A64">
        <w:rPr>
          <w:rFonts w:ascii="Calibri" w:hAnsi="Calibri"/>
          <w:i/>
          <w:color w:val="222222"/>
          <w:sz w:val="22"/>
          <w:szCs w:val="22"/>
        </w:rPr>
        <w:t>FVSOUT_forBY</w:t>
      </w:r>
      <w:r w:rsidR="009E7252" w:rsidRPr="00B63A64">
        <w:rPr>
          <w:rFonts w:ascii="Calibri" w:hAnsi="Calibri"/>
          <w:i/>
          <w:color w:val="222222"/>
          <w:sz w:val="22"/>
          <w:szCs w:val="22"/>
        </w:rPr>
        <w:t>.mdb</w:t>
      </w:r>
      <w:r w:rsidR="0047543E">
        <w:rPr>
          <w:rFonts w:ascii="Calibri" w:hAnsi="Calibri"/>
          <w:color w:val="222222"/>
          <w:sz w:val="22"/>
          <w:szCs w:val="22"/>
        </w:rPr>
        <w:t xml:space="preserve"> database</w:t>
      </w:r>
    </w:p>
    <w:p w14:paraId="7D00CBB5" w14:textId="531EA955" w:rsidR="0047543E" w:rsidRDefault="0047543E"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r w:rsidR="00426B74" w:rsidRPr="00426B74">
        <w:rPr>
          <w:rFonts w:ascii="Calibri" w:hAnsi="Calibri"/>
          <w:i/>
          <w:color w:val="222222"/>
          <w:sz w:val="22"/>
          <w:szCs w:val="22"/>
        </w:rPr>
        <w:t>projectfolder</w:t>
      </w:r>
      <w:r w:rsidRPr="0047543E">
        <w:rPr>
          <w:rFonts w:ascii="Calibri" w:hAnsi="Calibri"/>
          <w:color w:val="222222"/>
          <w:sz w:val="22"/>
          <w:szCs w:val="22"/>
        </w:rPr>
        <w:t>\fvs\data)</w:t>
      </w:r>
    </w:p>
    <w:p w14:paraId="2293E6C0" w14:textId="3C7E544B" w:rsidR="0047543E" w:rsidRDefault="0047543E"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sidRPr="0047543E">
        <w:rPr>
          <w:rFonts w:ascii="Calibri" w:hAnsi="Calibri"/>
          <w:color w:val="222222"/>
          <w:sz w:val="22"/>
          <w:szCs w:val="22"/>
        </w:rPr>
        <w:t xml:space="preserve">Open the </w:t>
      </w:r>
      <w:r w:rsidR="00426B74" w:rsidRPr="00426B74">
        <w:rPr>
          <w:rFonts w:ascii="Calibri" w:hAnsi="Calibri"/>
          <w:i/>
          <w:color w:val="222222"/>
          <w:sz w:val="22"/>
          <w:szCs w:val="22"/>
        </w:rPr>
        <w:t>FVSOUT_forBY.mdb</w:t>
      </w:r>
      <w:r w:rsidRPr="0047543E">
        <w:rPr>
          <w:rFonts w:ascii="Calibri" w:hAnsi="Calibri"/>
          <w:color w:val="222222"/>
          <w:sz w:val="22"/>
          <w:szCs w:val="22"/>
        </w:rPr>
        <w:t xml:space="preserve"> </w:t>
      </w:r>
      <w:r>
        <w:rPr>
          <w:rFonts w:ascii="Calibri" w:hAnsi="Calibri"/>
          <w:color w:val="222222"/>
          <w:sz w:val="22"/>
          <w:szCs w:val="22"/>
        </w:rPr>
        <w:t>file</w:t>
      </w:r>
    </w:p>
    <w:p w14:paraId="1F08214E" w14:textId="735204F9" w:rsidR="0047543E" w:rsidRDefault="0047543E"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Right-click </w:t>
      </w:r>
      <w:r w:rsidR="00BB6BEC">
        <w:rPr>
          <w:rFonts w:ascii="Calibri" w:hAnsi="Calibri"/>
          <w:color w:val="222222"/>
          <w:sz w:val="22"/>
          <w:szCs w:val="22"/>
        </w:rPr>
        <w:t>one of the tables in the file and</w:t>
      </w:r>
      <w:r>
        <w:rPr>
          <w:rFonts w:ascii="Calibri" w:hAnsi="Calibri"/>
          <w:color w:val="222222"/>
          <w:sz w:val="22"/>
          <w:szCs w:val="22"/>
        </w:rPr>
        <w:t xml:space="preserve"> select </w:t>
      </w:r>
      <w:r w:rsidR="009E7252" w:rsidRPr="009E7252">
        <w:rPr>
          <w:rFonts w:ascii="Calibri" w:hAnsi="Calibri"/>
          <w:b/>
          <w:color w:val="222222"/>
          <w:sz w:val="22"/>
          <w:szCs w:val="22"/>
        </w:rPr>
        <w:t>&lt;Import&gt;</w:t>
      </w:r>
      <w:r>
        <w:rPr>
          <w:rFonts w:ascii="Calibri" w:hAnsi="Calibri"/>
          <w:color w:val="222222"/>
          <w:sz w:val="22"/>
          <w:szCs w:val="22"/>
        </w:rPr>
        <w:t xml:space="preserve">, </w:t>
      </w:r>
      <w:r w:rsidR="009E7252" w:rsidRPr="009E7252">
        <w:rPr>
          <w:rFonts w:ascii="Calibri" w:hAnsi="Calibri"/>
          <w:b/>
          <w:color w:val="222222"/>
          <w:sz w:val="22"/>
          <w:szCs w:val="22"/>
        </w:rPr>
        <w:t>&lt;Access Database&gt;.</w:t>
      </w:r>
      <w:r>
        <w:rPr>
          <w:rFonts w:ascii="Calibri" w:hAnsi="Calibri"/>
          <w:color w:val="222222"/>
          <w:sz w:val="22"/>
          <w:szCs w:val="22"/>
        </w:rPr>
        <w:t xml:space="preserve"> </w:t>
      </w:r>
    </w:p>
    <w:p w14:paraId="15F260BD" w14:textId="2C95CBB4" w:rsidR="003B0DA1" w:rsidRDefault="003B0DA1"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window that opens, navigate to the variant folder </w:t>
      </w:r>
      <w:r w:rsidRPr="0047543E">
        <w:rPr>
          <w:rFonts w:ascii="Calibri" w:hAnsi="Calibri"/>
          <w:color w:val="222222"/>
          <w:sz w:val="22"/>
          <w:szCs w:val="22"/>
        </w:rPr>
        <w:t xml:space="preserve">(this should be under </w:t>
      </w:r>
      <w:r w:rsidR="00426B74" w:rsidRPr="00426B74">
        <w:rPr>
          <w:rFonts w:ascii="Calibri" w:hAnsi="Calibri"/>
          <w:i/>
          <w:color w:val="222222"/>
          <w:sz w:val="22"/>
          <w:szCs w:val="22"/>
        </w:rPr>
        <w:t>projectfolder</w:t>
      </w:r>
      <w:r w:rsidRPr="0047543E">
        <w:rPr>
          <w:rFonts w:ascii="Calibri" w:hAnsi="Calibri"/>
          <w:color w:val="222222"/>
          <w:sz w:val="22"/>
          <w:szCs w:val="22"/>
        </w:rPr>
        <w:t>\fvs\data)</w:t>
      </w:r>
    </w:p>
    <w:p w14:paraId="0E75FD5E" w14:textId="7CB540A1" w:rsidR="003B0DA1" w:rsidRDefault="003B0DA1"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Select the </w:t>
      </w:r>
      <w:r w:rsidR="00426B74" w:rsidRPr="00426B74">
        <w:rPr>
          <w:rFonts w:ascii="Calibri" w:hAnsi="Calibri"/>
          <w:i/>
          <w:color w:val="222222"/>
          <w:sz w:val="22"/>
          <w:szCs w:val="22"/>
        </w:rPr>
        <w:t>Predispose.mdb</w:t>
      </w:r>
      <w:r>
        <w:rPr>
          <w:rFonts w:ascii="Calibri" w:hAnsi="Calibri"/>
          <w:color w:val="222222"/>
          <w:sz w:val="22"/>
          <w:szCs w:val="22"/>
        </w:rPr>
        <w:t xml:space="preserve"> file and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&lt;Open&gt;</w:t>
      </w:r>
      <w:r>
        <w:rPr>
          <w:rFonts w:ascii="Calibri" w:hAnsi="Calibri"/>
          <w:color w:val="222222"/>
          <w:sz w:val="22"/>
          <w:szCs w:val="22"/>
        </w:rPr>
        <w:t xml:space="preserve">. In the next window, </w:t>
      </w:r>
      <w:r w:rsidR="009E7252">
        <w:rPr>
          <w:rFonts w:ascii="Calibri" w:hAnsi="Calibri"/>
          <w:color w:val="222222"/>
          <w:sz w:val="22"/>
          <w:szCs w:val="22"/>
        </w:rPr>
        <w:t>select</w:t>
      </w:r>
      <w:r>
        <w:rPr>
          <w:rFonts w:ascii="Calibri" w:hAnsi="Calibri"/>
          <w:color w:val="222222"/>
          <w:sz w:val="22"/>
          <w:szCs w:val="22"/>
        </w:rPr>
        <w:t xml:space="preserve"> “OK.” </w:t>
      </w:r>
    </w:p>
    <w:p w14:paraId="5F85B64B" w14:textId="2D91C524" w:rsidR="003B0DA1" w:rsidRDefault="003B0DA1"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window that appears, select the </w:t>
      </w:r>
      <w:r w:rsidR="00426B74" w:rsidRPr="00426B74">
        <w:rPr>
          <w:rFonts w:ascii="Calibri" w:hAnsi="Calibri"/>
          <w:i/>
          <w:color w:val="222222"/>
          <w:sz w:val="22"/>
          <w:szCs w:val="22"/>
        </w:rPr>
        <w:t>FVS_StandInit</w:t>
      </w:r>
      <w:r>
        <w:rPr>
          <w:rFonts w:ascii="Calibri" w:hAnsi="Calibri"/>
          <w:color w:val="222222"/>
          <w:sz w:val="22"/>
          <w:szCs w:val="22"/>
        </w:rPr>
        <w:t xml:space="preserve"> table and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&lt;OK&gt;</w:t>
      </w:r>
      <w:r>
        <w:rPr>
          <w:rFonts w:ascii="Calibri" w:hAnsi="Calibri"/>
          <w:color w:val="222222"/>
          <w:sz w:val="22"/>
          <w:szCs w:val="22"/>
        </w:rPr>
        <w:t xml:space="preserve"> from the buttons at the right. A window will appear saying the objects were imported successfully. Close the window. </w:t>
      </w:r>
    </w:p>
    <w:p w14:paraId="27AF4F76" w14:textId="4C44C3EE" w:rsidR="003B0DA1" w:rsidRDefault="003B0DA1" w:rsidP="0047543E">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lastRenderedPageBreak/>
        <w:t xml:space="preserve">The </w:t>
      </w:r>
      <w:r w:rsidR="00426B74" w:rsidRPr="00426B74">
        <w:rPr>
          <w:rFonts w:ascii="Calibri" w:hAnsi="Calibri"/>
          <w:i/>
          <w:color w:val="222222"/>
          <w:sz w:val="22"/>
          <w:szCs w:val="22"/>
        </w:rPr>
        <w:t>FVS_StandInit</w:t>
      </w:r>
      <w:r>
        <w:rPr>
          <w:rFonts w:ascii="Calibri" w:hAnsi="Calibri"/>
          <w:color w:val="222222"/>
          <w:sz w:val="22"/>
          <w:szCs w:val="22"/>
        </w:rPr>
        <w:t xml:space="preserve"> table should now appear in your database.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24"/>
      </w:tblGrid>
      <w:tr w:rsidR="003B0DA1" w14:paraId="02D212AA" w14:textId="77777777" w:rsidTr="003B0DA1">
        <w:trPr>
          <w:jc w:val="center"/>
        </w:trPr>
        <w:tc>
          <w:tcPr>
            <w:tcW w:w="7564" w:type="dxa"/>
            <w:vAlign w:val="center"/>
          </w:tcPr>
          <w:p w14:paraId="0B883125" w14:textId="77777777" w:rsidR="003B0DA1" w:rsidRDefault="003B0DA1" w:rsidP="003B0DA1">
            <w:pPr>
              <w:pStyle w:val="m-1377448305647247463msolistparagraph"/>
              <w:spacing w:before="0" w:beforeAutospacing="0" w:after="0" w:afterAutospacing="0"/>
              <w:jc w:val="center"/>
              <w:rPr>
                <w:rFonts w:ascii="Calibri" w:hAnsi="Calibri"/>
                <w:color w:val="222222"/>
                <w:sz w:val="22"/>
                <w:szCs w:val="22"/>
              </w:rPr>
            </w:pPr>
            <w:r>
              <w:object w:dxaOrig="9225" w:dyaOrig="8820" w14:anchorId="4A43960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0.5pt;height:354.75pt" o:ole="">
                  <v:imagedata r:id="rId12" o:title=""/>
                </v:shape>
                <o:OLEObject Type="Embed" ProgID="PBrush" ShapeID="_x0000_i1025" DrawAspect="Content" ObjectID="_1571513347" r:id="rId13"/>
              </w:object>
            </w:r>
          </w:p>
        </w:tc>
      </w:tr>
      <w:tr w:rsidR="003B0DA1" w14:paraId="5FA2A18C" w14:textId="77777777" w:rsidTr="003B0DA1">
        <w:trPr>
          <w:jc w:val="center"/>
        </w:trPr>
        <w:tc>
          <w:tcPr>
            <w:tcW w:w="7564" w:type="dxa"/>
            <w:vAlign w:val="center"/>
          </w:tcPr>
          <w:p w14:paraId="5022BC67" w14:textId="051D50BD" w:rsidR="003B0DA1" w:rsidRDefault="003B0DA1" w:rsidP="003B0DA1">
            <w:pPr>
              <w:pStyle w:val="m-1377448305647247463msolistparagraph"/>
              <w:spacing w:before="0" w:beforeAutospacing="0" w:after="0" w:afterAutospacing="0"/>
              <w:jc w:val="center"/>
              <w:rPr>
                <w:rFonts w:ascii="Calibri" w:hAnsi="Calibri"/>
                <w:color w:val="222222"/>
                <w:sz w:val="22"/>
                <w:szCs w:val="22"/>
              </w:rPr>
            </w:pPr>
            <w:r>
              <w:rPr>
                <w:rFonts w:ascii="Calibri" w:hAnsi="Calibri"/>
                <w:color w:val="222222"/>
                <w:sz w:val="22"/>
                <w:szCs w:val="22"/>
              </w:rPr>
              <w:t xml:space="preserve">Figure X. Import </w:t>
            </w:r>
            <w:r w:rsidR="00426B74" w:rsidRPr="00426B74">
              <w:rPr>
                <w:rFonts w:ascii="Calibri" w:hAnsi="Calibri"/>
                <w:i/>
                <w:color w:val="222222"/>
                <w:sz w:val="22"/>
                <w:szCs w:val="22"/>
              </w:rPr>
              <w:t>FVS_StandInit</w:t>
            </w:r>
            <w:r>
              <w:rPr>
                <w:rFonts w:ascii="Calibri" w:hAnsi="Calibri"/>
                <w:color w:val="222222"/>
                <w:sz w:val="22"/>
                <w:szCs w:val="22"/>
              </w:rPr>
              <w:t xml:space="preserve"> table </w:t>
            </w:r>
          </w:p>
        </w:tc>
      </w:tr>
    </w:tbl>
    <w:p w14:paraId="7D1C5870" w14:textId="77777777" w:rsidR="003B0DA1" w:rsidRDefault="003B0DA1" w:rsidP="003B0DA1">
      <w:pPr>
        <w:pStyle w:val="m-1377448305647247463msolistparagraph"/>
        <w:shd w:val="clear" w:color="auto" w:fill="FFFFFF"/>
        <w:spacing w:before="0" w:beforeAutospacing="0" w:after="0" w:afterAutospacing="0"/>
        <w:rPr>
          <w:rFonts w:ascii="Calibri" w:hAnsi="Calibri"/>
          <w:color w:val="222222"/>
          <w:sz w:val="22"/>
          <w:szCs w:val="22"/>
        </w:rPr>
      </w:pPr>
    </w:p>
    <w:p w14:paraId="4379C60F" w14:textId="6A82FF83" w:rsidR="0047543E" w:rsidRDefault="0047543E" w:rsidP="0047543E">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Add a NUMBER field</w:t>
      </w:r>
      <w:r w:rsidR="00092F9D">
        <w:rPr>
          <w:rFonts w:ascii="Calibri" w:hAnsi="Calibri"/>
          <w:color w:val="222222"/>
          <w:sz w:val="22"/>
          <w:szCs w:val="22"/>
        </w:rPr>
        <w:t xml:space="preserve"> “FM_BY” to the </w:t>
      </w:r>
      <w:r w:rsidR="00426B74" w:rsidRPr="00426B74">
        <w:rPr>
          <w:rFonts w:ascii="Calibri" w:hAnsi="Calibri"/>
          <w:i/>
          <w:color w:val="222222"/>
          <w:sz w:val="22"/>
          <w:szCs w:val="22"/>
        </w:rPr>
        <w:t>FVSOUT_forBY.mdb</w:t>
      </w:r>
      <w:r w:rsidR="00092F9D">
        <w:rPr>
          <w:rFonts w:ascii="Calibri" w:hAnsi="Calibri"/>
          <w:color w:val="222222"/>
          <w:sz w:val="22"/>
          <w:szCs w:val="22"/>
        </w:rPr>
        <w:t xml:space="preserve"> </w:t>
      </w:r>
      <w:r w:rsidR="00426B74" w:rsidRPr="00426B74">
        <w:rPr>
          <w:rFonts w:ascii="Calibri" w:hAnsi="Calibri"/>
          <w:i/>
          <w:color w:val="222222"/>
          <w:sz w:val="22"/>
          <w:szCs w:val="22"/>
        </w:rPr>
        <w:t>FVS_StandInit</w:t>
      </w:r>
      <w:r w:rsidR="00092F9D">
        <w:rPr>
          <w:rFonts w:ascii="Calibri" w:hAnsi="Calibri"/>
          <w:color w:val="222222"/>
          <w:sz w:val="22"/>
          <w:szCs w:val="22"/>
        </w:rPr>
        <w:t xml:space="preserve"> table</w:t>
      </w:r>
    </w:p>
    <w:p w14:paraId="31B01394" w14:textId="3E913488" w:rsidR="00092F9D" w:rsidRDefault="00092F9D" w:rsidP="00092F9D">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Open the </w:t>
      </w:r>
      <w:r w:rsidR="00426B74" w:rsidRPr="00426B74">
        <w:rPr>
          <w:rFonts w:ascii="Calibri" w:hAnsi="Calibri"/>
          <w:i/>
          <w:color w:val="222222"/>
          <w:sz w:val="22"/>
          <w:szCs w:val="22"/>
        </w:rPr>
        <w:t>FVS_StandInit</w:t>
      </w:r>
      <w:r>
        <w:rPr>
          <w:rFonts w:ascii="Calibri" w:hAnsi="Calibri"/>
          <w:color w:val="222222"/>
          <w:sz w:val="22"/>
          <w:szCs w:val="22"/>
        </w:rPr>
        <w:t xml:space="preserve"> table by double-clicking on the table name</w:t>
      </w:r>
    </w:p>
    <w:p w14:paraId="4AEBDE58" w14:textId="1024965C" w:rsidR="00092F9D" w:rsidRDefault="00092F9D" w:rsidP="00092F9D">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tool bar menu at the top and select </w:t>
      </w:r>
      <w:r w:rsidR="003D3E45" w:rsidRPr="00B63A64">
        <w:rPr>
          <w:rFonts w:ascii="Calibri" w:hAnsi="Calibri"/>
          <w:b/>
          <w:color w:val="222222"/>
          <w:sz w:val="22"/>
          <w:szCs w:val="22"/>
        </w:rPr>
        <w:t>&lt;</w:t>
      </w:r>
      <w:r w:rsidRPr="00B63A64">
        <w:rPr>
          <w:rFonts w:ascii="Calibri" w:hAnsi="Calibri"/>
          <w:b/>
          <w:color w:val="222222"/>
          <w:sz w:val="22"/>
          <w:szCs w:val="22"/>
        </w:rPr>
        <w:t>Table Tools</w:t>
      </w:r>
      <w:r w:rsidR="003D3E45" w:rsidRPr="00B63A64">
        <w:rPr>
          <w:rFonts w:ascii="Calibri" w:hAnsi="Calibri"/>
          <w:b/>
          <w:color w:val="222222"/>
          <w:sz w:val="22"/>
          <w:szCs w:val="22"/>
        </w:rPr>
        <w:t>&gt;</w:t>
      </w:r>
      <w:r w:rsidR="003D3E45">
        <w:rPr>
          <w:rFonts w:ascii="Calibri" w:hAnsi="Calibri"/>
          <w:color w:val="222222"/>
          <w:sz w:val="22"/>
          <w:szCs w:val="22"/>
        </w:rPr>
        <w:t xml:space="preserve">, </w:t>
      </w:r>
      <w:r w:rsidR="003D3E45" w:rsidRPr="00B63A64">
        <w:rPr>
          <w:rFonts w:ascii="Calibri" w:hAnsi="Calibri"/>
          <w:b/>
          <w:color w:val="222222"/>
          <w:sz w:val="22"/>
          <w:szCs w:val="22"/>
        </w:rPr>
        <w:t>&lt;</w:t>
      </w:r>
      <w:r w:rsidRPr="00B63A64">
        <w:rPr>
          <w:rFonts w:ascii="Calibri" w:hAnsi="Calibri"/>
          <w:b/>
          <w:color w:val="222222"/>
          <w:sz w:val="22"/>
          <w:szCs w:val="22"/>
        </w:rPr>
        <w:t>Fields</w:t>
      </w:r>
      <w:r w:rsidR="003D3E45" w:rsidRPr="00B63A64">
        <w:rPr>
          <w:rFonts w:ascii="Calibri" w:hAnsi="Calibri"/>
          <w:b/>
          <w:color w:val="222222"/>
          <w:sz w:val="22"/>
          <w:szCs w:val="22"/>
        </w:rPr>
        <w:t>&gt;</w:t>
      </w:r>
    </w:p>
    <w:p w14:paraId="7CA348FA" w14:textId="38DF2672" w:rsidR="00F55BCC" w:rsidRPr="00F55BCC" w:rsidRDefault="00092F9D" w:rsidP="00F55BC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t>
      </w:r>
      <w:r w:rsidR="003D3E45" w:rsidRPr="00B63A64">
        <w:rPr>
          <w:rFonts w:ascii="Calibri" w:hAnsi="Calibri"/>
          <w:b/>
          <w:color w:val="222222"/>
          <w:sz w:val="22"/>
          <w:szCs w:val="22"/>
        </w:rPr>
        <w:t>&lt;</w:t>
      </w:r>
      <w:r w:rsidRPr="00B63A64">
        <w:rPr>
          <w:rFonts w:ascii="Calibri" w:hAnsi="Calibri"/>
          <w:b/>
          <w:color w:val="222222"/>
          <w:sz w:val="22"/>
          <w:szCs w:val="22"/>
        </w:rPr>
        <w:t>Add &amp; Delete</w:t>
      </w:r>
      <w:r w:rsidR="003D3E45" w:rsidRPr="00B63A64">
        <w:rPr>
          <w:rFonts w:ascii="Calibri" w:hAnsi="Calibri"/>
          <w:b/>
          <w:color w:val="222222"/>
          <w:sz w:val="22"/>
          <w:szCs w:val="22"/>
        </w:rPr>
        <w:t>&gt;</w:t>
      </w:r>
      <w:r w:rsidR="003D3E45">
        <w:rPr>
          <w:rFonts w:ascii="Calibri" w:hAnsi="Calibri"/>
          <w:color w:val="222222"/>
          <w:sz w:val="22"/>
          <w:szCs w:val="22"/>
        </w:rPr>
        <w:t xml:space="preserve"> </w:t>
      </w:r>
      <w:r>
        <w:rPr>
          <w:rFonts w:ascii="Calibri" w:hAnsi="Calibri"/>
          <w:color w:val="222222"/>
          <w:sz w:val="22"/>
          <w:szCs w:val="22"/>
        </w:rPr>
        <w:t xml:space="preserve">section, select </w:t>
      </w:r>
      <w:r w:rsidR="003D3E45" w:rsidRPr="00B63A64">
        <w:rPr>
          <w:rFonts w:ascii="Calibri" w:hAnsi="Calibri"/>
          <w:b/>
          <w:color w:val="222222"/>
          <w:sz w:val="22"/>
          <w:szCs w:val="22"/>
        </w:rPr>
        <w:t>&lt;</w:t>
      </w:r>
      <w:r w:rsidRPr="00B63A64">
        <w:rPr>
          <w:rFonts w:ascii="Calibri" w:hAnsi="Calibri"/>
          <w:b/>
          <w:color w:val="222222"/>
          <w:sz w:val="22"/>
          <w:szCs w:val="22"/>
        </w:rPr>
        <w:t>Numbe</w:t>
      </w:r>
      <w:r w:rsidR="003D3E45" w:rsidRPr="00B63A64">
        <w:rPr>
          <w:rFonts w:ascii="Calibri" w:hAnsi="Calibri"/>
          <w:b/>
          <w:color w:val="222222"/>
          <w:sz w:val="22"/>
          <w:szCs w:val="22"/>
        </w:rPr>
        <w:t>r&gt;</w:t>
      </w:r>
      <w:r>
        <w:rPr>
          <w:rFonts w:ascii="Calibri" w:hAnsi="Calibri"/>
          <w:color w:val="222222"/>
          <w:sz w:val="22"/>
          <w:szCs w:val="22"/>
        </w:rPr>
        <w:t>.  A new column will appear in the table with the column name “Field 1”</w:t>
      </w:r>
    </w:p>
    <w:tbl>
      <w:tblPr>
        <w:tblStyle w:val="TableGrid"/>
        <w:tblW w:w="0" w:type="auto"/>
        <w:jc w:val="center"/>
        <w:tblLook w:val="04A0" w:firstRow="1" w:lastRow="0" w:firstColumn="1" w:lastColumn="0" w:noHBand="0" w:noVBand="1"/>
      </w:tblPr>
      <w:tblGrid>
        <w:gridCol w:w="8136"/>
      </w:tblGrid>
      <w:tr w:rsidR="00092F9D" w14:paraId="414300A1" w14:textId="77777777" w:rsidTr="00092F9D">
        <w:trPr>
          <w:jc w:val="center"/>
        </w:trPr>
        <w:tc>
          <w:tcPr>
            <w:tcW w:w="8028" w:type="dxa"/>
            <w:tcBorders>
              <w:top w:val="nil"/>
              <w:left w:val="nil"/>
              <w:bottom w:val="nil"/>
              <w:right w:val="nil"/>
            </w:tcBorders>
            <w:vAlign w:val="center"/>
          </w:tcPr>
          <w:p w14:paraId="6B30914C" w14:textId="77777777" w:rsidR="00092F9D" w:rsidRDefault="00092F9D" w:rsidP="00092F9D">
            <w:pPr>
              <w:pStyle w:val="m-1377448305647247463msolistparagraph"/>
              <w:spacing w:before="0" w:beforeAutospacing="0" w:after="0" w:afterAutospacing="0"/>
              <w:jc w:val="center"/>
              <w:rPr>
                <w:rFonts w:ascii="Calibri" w:hAnsi="Calibri"/>
                <w:color w:val="222222"/>
                <w:sz w:val="22"/>
                <w:szCs w:val="22"/>
              </w:rPr>
            </w:pPr>
            <w:r>
              <w:rPr>
                <w:noProof/>
              </w:rPr>
              <w:lastRenderedPageBreak/>
              <w:drawing>
                <wp:inline distT="0" distB="0" distL="0" distR="0" wp14:anchorId="1DE00C13" wp14:editId="373BF3D8">
                  <wp:extent cx="5019675" cy="381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019675" cy="3810000"/>
                          </a:xfrm>
                          <a:prstGeom prst="rect">
                            <a:avLst/>
                          </a:prstGeom>
                        </pic:spPr>
                      </pic:pic>
                    </a:graphicData>
                  </a:graphic>
                </wp:inline>
              </w:drawing>
            </w:r>
          </w:p>
        </w:tc>
      </w:tr>
      <w:tr w:rsidR="00092F9D" w14:paraId="26AFD7AD" w14:textId="77777777" w:rsidTr="00092F9D">
        <w:trPr>
          <w:jc w:val="center"/>
        </w:trPr>
        <w:tc>
          <w:tcPr>
            <w:tcW w:w="8028" w:type="dxa"/>
            <w:tcBorders>
              <w:top w:val="nil"/>
              <w:left w:val="nil"/>
              <w:bottom w:val="nil"/>
              <w:right w:val="nil"/>
            </w:tcBorders>
          </w:tcPr>
          <w:p w14:paraId="427BE93E" w14:textId="63D2AF51" w:rsidR="00092F9D" w:rsidRDefault="00092F9D" w:rsidP="00092F9D">
            <w:pPr>
              <w:pStyle w:val="m-1377448305647247463msolistparagraph"/>
              <w:spacing w:before="0" w:beforeAutospacing="0" w:after="0" w:afterAutospacing="0"/>
              <w:rPr>
                <w:rFonts w:ascii="Calibri" w:hAnsi="Calibri"/>
                <w:color w:val="222222"/>
                <w:sz w:val="22"/>
                <w:szCs w:val="22"/>
              </w:rPr>
            </w:pPr>
            <w:r>
              <w:rPr>
                <w:rFonts w:ascii="Calibri" w:hAnsi="Calibri"/>
                <w:color w:val="222222"/>
                <w:sz w:val="22"/>
                <w:szCs w:val="22"/>
              </w:rPr>
              <w:t xml:space="preserve">Figure X. Adding a number field to the </w:t>
            </w:r>
            <w:r w:rsidR="00426B74" w:rsidRPr="00426B74">
              <w:rPr>
                <w:rFonts w:ascii="Calibri" w:hAnsi="Calibri"/>
                <w:i/>
                <w:color w:val="222222"/>
                <w:sz w:val="22"/>
                <w:szCs w:val="22"/>
              </w:rPr>
              <w:t>FVS_StandInit</w:t>
            </w:r>
            <w:r>
              <w:rPr>
                <w:rFonts w:ascii="Calibri" w:hAnsi="Calibri"/>
                <w:color w:val="222222"/>
                <w:sz w:val="22"/>
                <w:szCs w:val="22"/>
              </w:rPr>
              <w:t xml:space="preserve"> Table</w:t>
            </w:r>
          </w:p>
        </w:tc>
      </w:tr>
    </w:tbl>
    <w:p w14:paraId="42F1CDC2" w14:textId="77777777" w:rsidR="00092F9D" w:rsidRDefault="00092F9D" w:rsidP="00092F9D">
      <w:pPr>
        <w:pStyle w:val="m-1377448305647247463msolistparagraph"/>
        <w:shd w:val="clear" w:color="auto" w:fill="FFFFFF"/>
        <w:spacing w:before="0" w:beforeAutospacing="0" w:after="0" w:afterAutospacing="0"/>
        <w:rPr>
          <w:rFonts w:ascii="Calibri" w:hAnsi="Calibri"/>
          <w:color w:val="222222"/>
          <w:sz w:val="22"/>
          <w:szCs w:val="22"/>
        </w:rPr>
      </w:pPr>
    </w:p>
    <w:p w14:paraId="516F5102" w14:textId="77777777" w:rsidR="00092F9D" w:rsidRDefault="00967F98" w:rsidP="00092F9D">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Change the field name to “FM_BY”</w:t>
      </w:r>
    </w:p>
    <w:p w14:paraId="3683A925" w14:textId="10467029" w:rsidR="00967F98" w:rsidRPr="00967F98" w:rsidRDefault="00967F98" w:rsidP="00967F98">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If the column header does not let you type in it, right click on the column header and </w:t>
      </w:r>
      <w:r w:rsidR="009E7252">
        <w:rPr>
          <w:rFonts w:ascii="Calibri" w:hAnsi="Calibri"/>
          <w:color w:val="222222"/>
          <w:sz w:val="22"/>
          <w:szCs w:val="22"/>
        </w:rPr>
        <w:t>select</w:t>
      </w:r>
      <w:r>
        <w:rPr>
          <w:rFonts w:ascii="Calibri" w:hAnsi="Calibri"/>
          <w:color w:val="222222"/>
          <w:sz w:val="22"/>
          <w:szCs w:val="22"/>
        </w:rPr>
        <w:t xml:space="preserve"> </w:t>
      </w:r>
      <w:r w:rsidR="00426B74" w:rsidRPr="00B63A64">
        <w:rPr>
          <w:rFonts w:ascii="Calibri" w:hAnsi="Calibri"/>
          <w:b/>
          <w:color w:val="222222"/>
          <w:sz w:val="22"/>
          <w:szCs w:val="22"/>
        </w:rPr>
        <w:t>&lt;</w:t>
      </w:r>
      <w:r w:rsidRPr="00B63A64">
        <w:rPr>
          <w:rFonts w:ascii="Calibri" w:hAnsi="Calibri"/>
          <w:b/>
          <w:color w:val="222222"/>
          <w:sz w:val="22"/>
          <w:szCs w:val="22"/>
        </w:rPr>
        <w:t>Rename Field</w:t>
      </w:r>
      <w:r w:rsidR="00426B74" w:rsidRPr="00B63A64">
        <w:rPr>
          <w:rFonts w:ascii="Calibri" w:hAnsi="Calibri"/>
          <w:b/>
          <w:color w:val="222222"/>
          <w:sz w:val="22"/>
          <w:szCs w:val="22"/>
        </w:rPr>
        <w:t>&gt;</w:t>
      </w:r>
    </w:p>
    <w:p w14:paraId="73FCCE19" w14:textId="79497D21" w:rsidR="00967F98" w:rsidRPr="00967F98" w:rsidRDefault="00967F98"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Save the </w:t>
      </w:r>
      <w:r w:rsidR="00426B74" w:rsidRPr="00426B74">
        <w:rPr>
          <w:rFonts w:ascii="Calibri" w:hAnsi="Calibri"/>
          <w:i/>
          <w:color w:val="222222"/>
          <w:sz w:val="22"/>
          <w:szCs w:val="22"/>
        </w:rPr>
        <w:t>FVSOUT_forBY.mdb</w:t>
      </w:r>
      <w:r>
        <w:rPr>
          <w:rFonts w:ascii="Calibri" w:hAnsi="Calibri"/>
          <w:color w:val="222222"/>
          <w:sz w:val="22"/>
          <w:szCs w:val="22"/>
        </w:rPr>
        <w:t xml:space="preserve"> file. </w:t>
      </w:r>
    </w:p>
    <w:p w14:paraId="447B973C" w14:textId="13524996" w:rsidR="0047543E" w:rsidRDefault="00967F98" w:rsidP="00967F98">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Run the</w:t>
      </w:r>
      <w:r w:rsidRPr="00967F98">
        <w:rPr>
          <w:rFonts w:ascii="Calibri" w:hAnsi="Calibri"/>
          <w:color w:val="222222"/>
          <w:sz w:val="22"/>
          <w:szCs w:val="22"/>
        </w:rPr>
        <w:t xml:space="preserve"> “</w:t>
      </w:r>
      <w:r w:rsidR="00426B74">
        <w:rPr>
          <w:rFonts w:ascii="Calibri" w:hAnsi="Calibri"/>
          <w:color w:val="222222"/>
          <w:sz w:val="22"/>
          <w:szCs w:val="22"/>
        </w:rPr>
        <w:t>FM_BY</w:t>
      </w:r>
      <w:r w:rsidRPr="00967F98">
        <w:rPr>
          <w:rFonts w:ascii="Calibri" w:hAnsi="Calibri"/>
          <w:color w:val="222222"/>
          <w:sz w:val="22"/>
          <w:szCs w:val="22"/>
        </w:rPr>
        <w:t xml:space="preserve">” </w:t>
      </w:r>
      <w:r w:rsidR="0047543E">
        <w:rPr>
          <w:rFonts w:ascii="Calibri" w:hAnsi="Calibri"/>
          <w:color w:val="222222"/>
          <w:sz w:val="22"/>
          <w:szCs w:val="22"/>
        </w:rPr>
        <w:t>modul</w:t>
      </w:r>
      <w:r>
        <w:rPr>
          <w:rFonts w:ascii="Calibri" w:hAnsi="Calibri"/>
          <w:color w:val="222222"/>
          <w:sz w:val="22"/>
          <w:szCs w:val="22"/>
        </w:rPr>
        <w:t>e</w:t>
      </w:r>
    </w:p>
    <w:p w14:paraId="54659FE7" w14:textId="56DDB6DD" w:rsidR="00967F98" w:rsidRDefault="00967F98"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tool bar menu at the top and select </w:t>
      </w:r>
      <w:r w:rsidR="00426B74" w:rsidRPr="00426B74">
        <w:rPr>
          <w:rFonts w:ascii="Calibri" w:hAnsi="Calibri"/>
          <w:b/>
          <w:color w:val="222222"/>
          <w:sz w:val="22"/>
          <w:szCs w:val="22"/>
        </w:rPr>
        <w:t>&lt;Database Tools&gt;</w:t>
      </w:r>
    </w:p>
    <w:p w14:paraId="59B44938" w14:textId="7C5CABE7" w:rsidR="00967F98" w:rsidRDefault="00967F98"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t>
      </w:r>
      <w:r w:rsidR="00426B74" w:rsidRPr="00426B74">
        <w:rPr>
          <w:rFonts w:ascii="Calibri" w:hAnsi="Calibri"/>
          <w:b/>
          <w:color w:val="222222"/>
          <w:sz w:val="22"/>
          <w:szCs w:val="22"/>
        </w:rPr>
        <w:t>&lt;Macro&gt;</w:t>
      </w:r>
      <w:r>
        <w:rPr>
          <w:rFonts w:ascii="Calibri" w:hAnsi="Calibri"/>
          <w:color w:val="222222"/>
          <w:sz w:val="22"/>
          <w:szCs w:val="22"/>
        </w:rPr>
        <w:t xml:space="preserve"> section, click </w:t>
      </w:r>
      <w:r w:rsidR="00426B74" w:rsidRPr="00426B74">
        <w:rPr>
          <w:rFonts w:ascii="Calibri" w:hAnsi="Calibri"/>
          <w:b/>
          <w:color w:val="222222"/>
          <w:sz w:val="22"/>
          <w:szCs w:val="22"/>
        </w:rPr>
        <w:t>&lt;Visual Basic&gt;</w:t>
      </w:r>
      <w:r>
        <w:rPr>
          <w:rFonts w:ascii="Calibri" w:hAnsi="Calibri"/>
          <w:color w:val="222222"/>
          <w:sz w:val="22"/>
          <w:szCs w:val="22"/>
        </w:rPr>
        <w:t xml:space="preserve"> </w:t>
      </w:r>
    </w:p>
    <w:p w14:paraId="7469BD30" w14:textId="0A3BC4FE" w:rsidR="00967F98" w:rsidRDefault="00967F98"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A new window should appear with the “F</w:t>
      </w:r>
      <w:r w:rsidR="00426B74">
        <w:rPr>
          <w:rFonts w:ascii="Calibri" w:hAnsi="Calibri"/>
          <w:color w:val="222222"/>
          <w:sz w:val="22"/>
          <w:szCs w:val="22"/>
        </w:rPr>
        <w:t>M_BY</w:t>
      </w:r>
      <w:r>
        <w:rPr>
          <w:rFonts w:ascii="Calibri" w:hAnsi="Calibri"/>
          <w:color w:val="222222"/>
          <w:sz w:val="22"/>
          <w:szCs w:val="22"/>
        </w:rPr>
        <w:t xml:space="preserve">” module listed. If this does not appear, see </w:t>
      </w:r>
      <w:r w:rsidRPr="00967F98">
        <w:rPr>
          <w:rFonts w:ascii="Calibri" w:hAnsi="Calibri"/>
          <w:color w:val="222222"/>
          <w:sz w:val="22"/>
          <w:szCs w:val="22"/>
          <w:highlight w:val="yellow"/>
        </w:rPr>
        <w:t>Section 3</w:t>
      </w:r>
      <w:r>
        <w:rPr>
          <w:rFonts w:ascii="Calibri" w:hAnsi="Calibri"/>
          <w:color w:val="222222"/>
          <w:sz w:val="22"/>
          <w:szCs w:val="22"/>
        </w:rPr>
        <w:t xml:space="preserve"> above.</w:t>
      </w:r>
    </w:p>
    <w:p w14:paraId="178BBE18" w14:textId="578983C0" w:rsidR="00967F98" w:rsidRPr="00B63A64" w:rsidRDefault="00967F98" w:rsidP="00967F98">
      <w:pPr>
        <w:pStyle w:val="m-1377448305647247463msolistparagraph"/>
        <w:numPr>
          <w:ilvl w:val="1"/>
          <w:numId w:val="1"/>
        </w:numPr>
        <w:shd w:val="clear" w:color="auto" w:fill="FFFFFF"/>
        <w:spacing w:before="0" w:beforeAutospacing="0" w:after="0" w:afterAutospacing="0"/>
        <w:rPr>
          <w:rFonts w:ascii="Calibri" w:hAnsi="Calibri"/>
          <w:b/>
          <w:color w:val="222222"/>
          <w:sz w:val="22"/>
          <w:szCs w:val="22"/>
        </w:rPr>
      </w:pPr>
      <w:r>
        <w:rPr>
          <w:rFonts w:ascii="Calibri" w:hAnsi="Calibri"/>
          <w:color w:val="222222"/>
          <w:sz w:val="22"/>
          <w:szCs w:val="22"/>
        </w:rPr>
        <w:t xml:space="preserve">In the </w:t>
      </w:r>
      <w:r w:rsidR="00426B74">
        <w:rPr>
          <w:rFonts w:ascii="Calibri" w:hAnsi="Calibri"/>
          <w:color w:val="222222"/>
          <w:sz w:val="22"/>
          <w:szCs w:val="22"/>
        </w:rPr>
        <w:t>toolbar menu</w:t>
      </w:r>
      <w:r w:rsidR="00676B88">
        <w:rPr>
          <w:rFonts w:ascii="Calibri" w:hAnsi="Calibri"/>
          <w:color w:val="222222"/>
          <w:sz w:val="22"/>
          <w:szCs w:val="22"/>
        </w:rPr>
        <w:t xml:space="preserve"> in the</w:t>
      </w:r>
      <w:r w:rsidR="00676B88" w:rsidRPr="00B63A64">
        <w:rPr>
          <w:rFonts w:ascii="Calibri" w:hAnsi="Calibri"/>
          <w:b/>
          <w:color w:val="222222"/>
          <w:sz w:val="22"/>
          <w:szCs w:val="22"/>
        </w:rPr>
        <w:t xml:space="preserve"> Microsoft Visual Basic for Applications</w:t>
      </w:r>
      <w:r w:rsidR="00676B88">
        <w:rPr>
          <w:rFonts w:ascii="Calibri" w:hAnsi="Calibri"/>
          <w:color w:val="222222"/>
          <w:sz w:val="22"/>
          <w:szCs w:val="22"/>
        </w:rPr>
        <w:t xml:space="preserve"> window</w:t>
      </w:r>
      <w:r>
        <w:rPr>
          <w:rFonts w:ascii="Calibri" w:hAnsi="Calibri"/>
          <w:color w:val="222222"/>
          <w:sz w:val="22"/>
          <w:szCs w:val="22"/>
        </w:rPr>
        <w:t xml:space="preserve">, click </w:t>
      </w:r>
      <w:r w:rsidR="00426B74" w:rsidRPr="00426B74">
        <w:rPr>
          <w:rFonts w:ascii="Calibri" w:hAnsi="Calibri"/>
          <w:b/>
          <w:color w:val="222222"/>
          <w:sz w:val="22"/>
          <w:szCs w:val="22"/>
        </w:rPr>
        <w:t>&lt;Run&gt;</w:t>
      </w:r>
      <w:r>
        <w:rPr>
          <w:rFonts w:ascii="Calibri" w:hAnsi="Calibri"/>
          <w:color w:val="222222"/>
          <w:sz w:val="22"/>
          <w:szCs w:val="22"/>
        </w:rPr>
        <w:t xml:space="preserve">, then select </w:t>
      </w:r>
      <w:r w:rsidR="00426B74" w:rsidRPr="00B63A64">
        <w:rPr>
          <w:rFonts w:ascii="Calibri" w:hAnsi="Calibri"/>
          <w:b/>
          <w:color w:val="222222"/>
          <w:sz w:val="22"/>
          <w:szCs w:val="22"/>
        </w:rPr>
        <w:t>&lt;</w:t>
      </w:r>
      <w:r w:rsidRPr="00B63A64">
        <w:rPr>
          <w:rFonts w:ascii="Calibri" w:hAnsi="Calibri"/>
          <w:b/>
          <w:color w:val="222222"/>
          <w:sz w:val="22"/>
          <w:szCs w:val="22"/>
        </w:rPr>
        <w:t>Run Sub/User Form</w:t>
      </w:r>
      <w:r w:rsidR="00426B74" w:rsidRPr="00B63A64">
        <w:rPr>
          <w:rFonts w:ascii="Calibri" w:hAnsi="Calibri"/>
          <w:b/>
          <w:color w:val="222222"/>
          <w:sz w:val="22"/>
          <w:szCs w:val="22"/>
        </w:rPr>
        <w:t>&gt;</w:t>
      </w:r>
    </w:p>
    <w:p w14:paraId="670868AC" w14:textId="25EF807E" w:rsidR="00967F98" w:rsidRDefault="00BB6BEC" w:rsidP="00967F98">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A window will appear stating how many rows will be updated. </w:t>
      </w:r>
      <w:r w:rsidR="00426B74">
        <w:rPr>
          <w:rFonts w:ascii="Calibri" w:hAnsi="Calibri"/>
          <w:color w:val="222222"/>
          <w:sz w:val="22"/>
          <w:szCs w:val="22"/>
        </w:rPr>
        <w:t xml:space="preserve">Select </w:t>
      </w:r>
      <w:r w:rsidR="00426B74" w:rsidRPr="00426B74">
        <w:rPr>
          <w:rFonts w:ascii="Calibri" w:hAnsi="Calibri"/>
          <w:b/>
          <w:color w:val="222222"/>
          <w:sz w:val="22"/>
          <w:szCs w:val="22"/>
        </w:rPr>
        <w:t>&lt;OK&gt;</w:t>
      </w:r>
      <w:r>
        <w:rPr>
          <w:rFonts w:ascii="Calibri" w:hAnsi="Calibri"/>
          <w:color w:val="222222"/>
          <w:sz w:val="22"/>
          <w:szCs w:val="22"/>
        </w:rPr>
        <w:t xml:space="preserve"> on this window and any additional windows that appear. </w:t>
      </w:r>
    </w:p>
    <w:p w14:paraId="48A4730A" w14:textId="77777777" w:rsidR="00BB6BEC" w:rsidRDefault="00BB6BEC" w:rsidP="00BB6BEC">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If all the windows show 0 rows being updated, there is an error in your KCP file.</w:t>
      </w:r>
    </w:p>
    <w:p w14:paraId="67DE1754" w14:textId="44101DB1"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Save the new </w:t>
      </w:r>
      <w:r w:rsidRPr="00B63A64">
        <w:rPr>
          <w:rFonts w:ascii="Calibri" w:hAnsi="Calibri"/>
          <w:i/>
          <w:color w:val="222222"/>
          <w:sz w:val="22"/>
          <w:szCs w:val="22"/>
        </w:rPr>
        <w:t>FVSOUT_forBY</w:t>
      </w:r>
      <w:r w:rsidR="00426B74" w:rsidRPr="00B63A64">
        <w:rPr>
          <w:rFonts w:ascii="Calibri" w:hAnsi="Calibri"/>
          <w:i/>
          <w:color w:val="222222"/>
          <w:sz w:val="22"/>
          <w:szCs w:val="22"/>
        </w:rPr>
        <w:t>.mdb</w:t>
      </w:r>
      <w:r w:rsidR="00426B74">
        <w:rPr>
          <w:rFonts w:ascii="Calibri" w:hAnsi="Calibri"/>
          <w:color w:val="222222"/>
          <w:sz w:val="22"/>
          <w:szCs w:val="22"/>
        </w:rPr>
        <w:t xml:space="preserve"> </w:t>
      </w:r>
      <w:r>
        <w:rPr>
          <w:rFonts w:ascii="Calibri" w:hAnsi="Calibri"/>
          <w:color w:val="222222"/>
          <w:sz w:val="22"/>
          <w:szCs w:val="22"/>
        </w:rPr>
        <w:t xml:space="preserve">file.  </w:t>
      </w:r>
    </w:p>
    <w:p w14:paraId="4E31E368" w14:textId="77777777"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Close the file.</w:t>
      </w:r>
    </w:p>
    <w:p w14:paraId="6AEDEA37" w14:textId="1DC32026" w:rsidR="00BB6BEC" w:rsidRDefault="00BB6BEC" w:rsidP="0047543E">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Replace the </w:t>
      </w:r>
      <w:r w:rsidR="00426B74" w:rsidRPr="00426B74">
        <w:rPr>
          <w:rFonts w:ascii="Calibri" w:hAnsi="Calibri"/>
          <w:i/>
          <w:color w:val="222222"/>
          <w:sz w:val="22"/>
          <w:szCs w:val="22"/>
        </w:rPr>
        <w:t>FVS_StandInit</w:t>
      </w:r>
      <w:r>
        <w:rPr>
          <w:rFonts w:ascii="Calibri" w:hAnsi="Calibri"/>
          <w:color w:val="222222"/>
          <w:sz w:val="22"/>
          <w:szCs w:val="22"/>
        </w:rPr>
        <w:t xml:space="preserve"> table in the Predispose.mdb with the updated </w:t>
      </w:r>
      <w:r w:rsidR="00426B74" w:rsidRPr="00426B74">
        <w:rPr>
          <w:rFonts w:ascii="Calibri" w:hAnsi="Calibri"/>
          <w:i/>
          <w:color w:val="222222"/>
          <w:sz w:val="22"/>
          <w:szCs w:val="22"/>
        </w:rPr>
        <w:t>FVS_StandInit</w:t>
      </w:r>
      <w:r>
        <w:rPr>
          <w:rFonts w:ascii="Calibri" w:hAnsi="Calibri"/>
          <w:color w:val="222222"/>
          <w:sz w:val="22"/>
          <w:szCs w:val="22"/>
        </w:rPr>
        <w:t xml:space="preserve"> table in the </w:t>
      </w:r>
      <w:r w:rsidR="00426B74" w:rsidRPr="00426B74">
        <w:rPr>
          <w:rFonts w:ascii="Calibri" w:hAnsi="Calibri"/>
          <w:i/>
          <w:color w:val="222222"/>
          <w:sz w:val="22"/>
          <w:szCs w:val="22"/>
        </w:rPr>
        <w:t>FVSOUT_forBY.mdb</w:t>
      </w:r>
      <w:r>
        <w:rPr>
          <w:rFonts w:ascii="Calibri" w:hAnsi="Calibri"/>
          <w:color w:val="222222"/>
          <w:sz w:val="22"/>
          <w:szCs w:val="22"/>
        </w:rPr>
        <w:t xml:space="preserve"> file. </w:t>
      </w:r>
    </w:p>
    <w:p w14:paraId="443F2D3A" w14:textId="61B50341"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r w:rsidR="00426B74" w:rsidRPr="00426B74">
        <w:rPr>
          <w:rFonts w:ascii="Calibri" w:hAnsi="Calibri"/>
          <w:i/>
          <w:color w:val="222222"/>
          <w:sz w:val="22"/>
          <w:szCs w:val="22"/>
        </w:rPr>
        <w:t>projectfolder</w:t>
      </w:r>
      <w:r w:rsidRPr="0047543E">
        <w:rPr>
          <w:rFonts w:ascii="Calibri" w:hAnsi="Calibri"/>
          <w:color w:val="222222"/>
          <w:sz w:val="22"/>
          <w:szCs w:val="22"/>
        </w:rPr>
        <w:t>\fvs\data)</w:t>
      </w:r>
    </w:p>
    <w:p w14:paraId="46B6DD9E" w14:textId="784AD051"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Open the </w:t>
      </w:r>
      <w:r w:rsidR="00426B74" w:rsidRPr="00426B74">
        <w:rPr>
          <w:rFonts w:ascii="Calibri" w:hAnsi="Calibri"/>
          <w:i/>
          <w:color w:val="222222"/>
          <w:sz w:val="22"/>
          <w:szCs w:val="22"/>
        </w:rPr>
        <w:t>Predispose.mdb</w:t>
      </w:r>
      <w:r>
        <w:rPr>
          <w:rFonts w:ascii="Calibri" w:hAnsi="Calibri"/>
          <w:color w:val="222222"/>
          <w:sz w:val="22"/>
          <w:szCs w:val="22"/>
        </w:rPr>
        <w:t xml:space="preserve"> file.</w:t>
      </w:r>
    </w:p>
    <w:p w14:paraId="7060BE2D" w14:textId="749B6882"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Right-click the </w:t>
      </w:r>
      <w:r w:rsidR="00426B74" w:rsidRPr="00426B74">
        <w:rPr>
          <w:rFonts w:ascii="Calibri" w:hAnsi="Calibri"/>
          <w:i/>
          <w:color w:val="222222"/>
          <w:sz w:val="22"/>
          <w:szCs w:val="22"/>
        </w:rPr>
        <w:t>FVS_StandInit</w:t>
      </w:r>
      <w:r>
        <w:rPr>
          <w:rFonts w:ascii="Calibri" w:hAnsi="Calibri"/>
          <w:color w:val="222222"/>
          <w:sz w:val="22"/>
          <w:szCs w:val="22"/>
        </w:rPr>
        <w:t xml:space="preserve"> table and select </w:t>
      </w:r>
      <w:r w:rsidR="00426B74" w:rsidRPr="00B63A64">
        <w:rPr>
          <w:rFonts w:ascii="Calibri" w:hAnsi="Calibri"/>
          <w:b/>
          <w:color w:val="222222"/>
          <w:sz w:val="22"/>
          <w:szCs w:val="22"/>
        </w:rPr>
        <w:t>&lt;</w:t>
      </w:r>
      <w:r w:rsidRPr="00B63A64">
        <w:rPr>
          <w:rFonts w:ascii="Calibri" w:hAnsi="Calibri"/>
          <w:b/>
          <w:color w:val="222222"/>
          <w:sz w:val="22"/>
          <w:szCs w:val="22"/>
        </w:rPr>
        <w:t>Delete</w:t>
      </w:r>
      <w:r w:rsidR="00426B74" w:rsidRPr="00B63A64">
        <w:rPr>
          <w:rFonts w:ascii="Calibri" w:hAnsi="Calibri"/>
          <w:b/>
          <w:color w:val="222222"/>
          <w:sz w:val="22"/>
          <w:szCs w:val="22"/>
        </w:rPr>
        <w:t>&gt;</w:t>
      </w:r>
      <w:r>
        <w:rPr>
          <w:rFonts w:ascii="Calibri" w:hAnsi="Calibri"/>
          <w:color w:val="222222"/>
          <w:sz w:val="22"/>
          <w:szCs w:val="22"/>
        </w:rPr>
        <w:t xml:space="preserve">.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&lt;Yes&gt;</w:t>
      </w:r>
      <w:r>
        <w:rPr>
          <w:rFonts w:ascii="Calibri" w:hAnsi="Calibri"/>
          <w:color w:val="222222"/>
          <w:sz w:val="22"/>
          <w:szCs w:val="22"/>
        </w:rPr>
        <w:t xml:space="preserve"> in the window that appears.</w:t>
      </w:r>
    </w:p>
    <w:p w14:paraId="4A6CC500" w14:textId="2A60200E"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lastRenderedPageBreak/>
        <w:t xml:space="preserve">Right-click one of the remaining tables and select </w:t>
      </w:r>
      <w:r w:rsidR="009E7252" w:rsidRPr="009E7252">
        <w:rPr>
          <w:rFonts w:ascii="Calibri" w:hAnsi="Calibri"/>
          <w:b/>
          <w:color w:val="222222"/>
          <w:sz w:val="22"/>
          <w:szCs w:val="22"/>
        </w:rPr>
        <w:t>&lt;Import&gt;</w:t>
      </w:r>
      <w:r>
        <w:rPr>
          <w:rFonts w:ascii="Calibri" w:hAnsi="Calibri"/>
          <w:color w:val="222222"/>
          <w:sz w:val="22"/>
          <w:szCs w:val="22"/>
        </w:rPr>
        <w:t xml:space="preserve">, </w:t>
      </w:r>
      <w:r w:rsidR="009E7252" w:rsidRPr="009E7252">
        <w:rPr>
          <w:rFonts w:ascii="Calibri" w:hAnsi="Calibri"/>
          <w:b/>
          <w:color w:val="222222"/>
          <w:sz w:val="22"/>
          <w:szCs w:val="22"/>
        </w:rPr>
        <w:t>&lt;Access Database&gt;</w:t>
      </w:r>
    </w:p>
    <w:p w14:paraId="49CE6631" w14:textId="44BA782D"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window that opens, navigate to the variant folder </w:t>
      </w:r>
      <w:r w:rsidRPr="0047543E">
        <w:rPr>
          <w:rFonts w:ascii="Calibri" w:hAnsi="Calibri"/>
          <w:color w:val="222222"/>
          <w:sz w:val="22"/>
          <w:szCs w:val="22"/>
        </w:rPr>
        <w:t xml:space="preserve">(this should be under </w:t>
      </w:r>
      <w:r w:rsidR="00426B74" w:rsidRPr="00426B74">
        <w:rPr>
          <w:rFonts w:ascii="Calibri" w:hAnsi="Calibri"/>
          <w:i/>
          <w:color w:val="222222"/>
          <w:sz w:val="22"/>
          <w:szCs w:val="22"/>
        </w:rPr>
        <w:t>projectfolder</w:t>
      </w:r>
      <w:r w:rsidRPr="0047543E">
        <w:rPr>
          <w:rFonts w:ascii="Calibri" w:hAnsi="Calibri"/>
          <w:color w:val="222222"/>
          <w:sz w:val="22"/>
          <w:szCs w:val="22"/>
        </w:rPr>
        <w:t>\fvs\data)</w:t>
      </w:r>
    </w:p>
    <w:p w14:paraId="0E3353CD" w14:textId="1576CFD0"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Select the </w:t>
      </w:r>
      <w:r w:rsidR="00426B74" w:rsidRPr="00426B74">
        <w:rPr>
          <w:rFonts w:ascii="Calibri" w:hAnsi="Calibri"/>
          <w:i/>
          <w:color w:val="222222"/>
          <w:sz w:val="22"/>
          <w:szCs w:val="22"/>
        </w:rPr>
        <w:t>FVSOUT_forBY.mdb</w:t>
      </w:r>
      <w:r>
        <w:rPr>
          <w:rFonts w:ascii="Calibri" w:hAnsi="Calibri"/>
          <w:color w:val="222222"/>
          <w:sz w:val="22"/>
          <w:szCs w:val="22"/>
        </w:rPr>
        <w:t xml:space="preserve"> file and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&lt;Open&gt;</w:t>
      </w:r>
      <w:r>
        <w:rPr>
          <w:rFonts w:ascii="Calibri" w:hAnsi="Calibri"/>
          <w:color w:val="222222"/>
          <w:sz w:val="22"/>
          <w:szCs w:val="22"/>
        </w:rPr>
        <w:t xml:space="preserve">. In the next window, </w:t>
      </w:r>
      <w:r w:rsidR="009E7252">
        <w:rPr>
          <w:rFonts w:ascii="Calibri" w:hAnsi="Calibri"/>
          <w:color w:val="222222"/>
          <w:sz w:val="22"/>
          <w:szCs w:val="22"/>
        </w:rPr>
        <w:t>select</w:t>
      </w:r>
      <w:r>
        <w:rPr>
          <w:rFonts w:ascii="Calibri" w:hAnsi="Calibri"/>
          <w:color w:val="222222"/>
          <w:sz w:val="22"/>
          <w:szCs w:val="22"/>
        </w:rPr>
        <w:t xml:space="preserve"> “OK.” </w:t>
      </w:r>
    </w:p>
    <w:p w14:paraId="62228576" w14:textId="13151F1D"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In the window that appears, select the </w:t>
      </w:r>
      <w:r w:rsidR="00426B74" w:rsidRPr="00426B74">
        <w:rPr>
          <w:rFonts w:ascii="Calibri" w:hAnsi="Calibri"/>
          <w:i/>
          <w:color w:val="222222"/>
          <w:sz w:val="22"/>
          <w:szCs w:val="22"/>
        </w:rPr>
        <w:t>FVS_StandInit</w:t>
      </w:r>
      <w:r>
        <w:rPr>
          <w:rFonts w:ascii="Calibri" w:hAnsi="Calibri"/>
          <w:color w:val="222222"/>
          <w:sz w:val="22"/>
          <w:szCs w:val="22"/>
        </w:rPr>
        <w:t xml:space="preserve"> table and </w:t>
      </w:r>
      <w:r w:rsidR="009E7252">
        <w:rPr>
          <w:rFonts w:ascii="Calibri" w:hAnsi="Calibri"/>
          <w:color w:val="222222"/>
          <w:sz w:val="22"/>
          <w:szCs w:val="22"/>
        </w:rPr>
        <w:t>select</w:t>
      </w:r>
      <w:r>
        <w:rPr>
          <w:rFonts w:ascii="Calibri" w:hAnsi="Calibri"/>
          <w:color w:val="222222"/>
          <w:sz w:val="22"/>
          <w:szCs w:val="22"/>
        </w:rPr>
        <w:t xml:space="preserve"> </w:t>
      </w:r>
      <w:r w:rsidR="00426B74" w:rsidRPr="00426B74">
        <w:rPr>
          <w:rFonts w:ascii="Calibri" w:hAnsi="Calibri"/>
          <w:b/>
          <w:color w:val="222222"/>
          <w:sz w:val="22"/>
          <w:szCs w:val="22"/>
        </w:rPr>
        <w:t>&lt;OK&gt;</w:t>
      </w:r>
      <w:r>
        <w:rPr>
          <w:rFonts w:ascii="Calibri" w:hAnsi="Calibri"/>
          <w:color w:val="222222"/>
          <w:sz w:val="22"/>
          <w:szCs w:val="22"/>
        </w:rPr>
        <w:t xml:space="preserve"> from the buttons at the right. A window will appear saying the objects were imported successfully. Close the window. </w:t>
      </w:r>
    </w:p>
    <w:p w14:paraId="15F970A0" w14:textId="2C575A1A" w:rsidR="00F55BC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The </w:t>
      </w:r>
      <w:r w:rsidR="00426B74" w:rsidRPr="00426B74">
        <w:rPr>
          <w:rFonts w:ascii="Calibri" w:hAnsi="Calibri"/>
          <w:i/>
          <w:color w:val="222222"/>
          <w:sz w:val="22"/>
          <w:szCs w:val="22"/>
        </w:rPr>
        <w:t>FVS_StandInit</w:t>
      </w:r>
      <w:r>
        <w:rPr>
          <w:rFonts w:ascii="Calibri" w:hAnsi="Calibri"/>
          <w:color w:val="222222"/>
          <w:sz w:val="22"/>
          <w:szCs w:val="22"/>
        </w:rPr>
        <w:t xml:space="preserve"> table should now appear in your database</w:t>
      </w:r>
      <w:r w:rsidR="00F55BCC">
        <w:rPr>
          <w:rFonts w:ascii="Calibri" w:hAnsi="Calibri"/>
          <w:color w:val="222222"/>
          <w:sz w:val="22"/>
          <w:szCs w:val="22"/>
        </w:rPr>
        <w:t xml:space="preserve"> with a column labeled “FM_BY” that is populated with the assigned fuel model</w:t>
      </w:r>
      <w:r>
        <w:rPr>
          <w:rFonts w:ascii="Calibri" w:hAnsi="Calibri"/>
          <w:color w:val="222222"/>
          <w:sz w:val="22"/>
          <w:szCs w:val="22"/>
        </w:rPr>
        <w:t>.</w:t>
      </w:r>
    </w:p>
    <w:p w14:paraId="6166DD3A" w14:textId="2E28649F" w:rsidR="00BB6BEC" w:rsidRDefault="00F55BCC"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Stands may have blank values if there are no non-zero Biomass or TPA values (this can be checked by looking up the Stand_ID values for blank rows in the FVS_Summary table in the </w:t>
      </w:r>
      <w:r w:rsidR="00426B74" w:rsidRPr="00426B74">
        <w:rPr>
          <w:rFonts w:ascii="Calibri" w:hAnsi="Calibri"/>
          <w:i/>
          <w:color w:val="222222"/>
          <w:sz w:val="22"/>
          <w:szCs w:val="22"/>
        </w:rPr>
        <w:t>FVSOUT_forBY.mdb</w:t>
      </w:r>
      <w:r>
        <w:rPr>
          <w:rFonts w:ascii="Calibri" w:hAnsi="Calibri"/>
          <w:color w:val="222222"/>
          <w:sz w:val="22"/>
          <w:szCs w:val="22"/>
        </w:rPr>
        <w:t xml:space="preserve"> file).</w:t>
      </w:r>
    </w:p>
    <w:p w14:paraId="4241E059" w14:textId="5EA9050C" w:rsidR="00BB6BEC" w:rsidRDefault="00BB6BEC" w:rsidP="00BB6BEC">
      <w:pPr>
        <w:pStyle w:val="m-1377448305647247463msolistparagraph"/>
        <w:numPr>
          <w:ilvl w:val="1"/>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Save the </w:t>
      </w:r>
      <w:r w:rsidR="00426B74" w:rsidRPr="00426B74">
        <w:rPr>
          <w:rFonts w:ascii="Calibri" w:hAnsi="Calibri"/>
          <w:i/>
          <w:color w:val="222222"/>
          <w:sz w:val="22"/>
          <w:szCs w:val="22"/>
        </w:rPr>
        <w:t>Predispose.mdb</w:t>
      </w:r>
      <w:r>
        <w:rPr>
          <w:rFonts w:ascii="Calibri" w:hAnsi="Calibri"/>
          <w:color w:val="222222"/>
          <w:sz w:val="22"/>
          <w:szCs w:val="22"/>
        </w:rPr>
        <w:t xml:space="preserve"> file. </w:t>
      </w:r>
    </w:p>
    <w:p w14:paraId="42A26174" w14:textId="77777777" w:rsidR="0055225A" w:rsidRDefault="00BB6BEC" w:rsidP="0055225A">
      <w:pPr>
        <w:pStyle w:val="m-1377448305647247463msolistparagraph"/>
        <w:numPr>
          <w:ilvl w:val="1"/>
          <w:numId w:val="1"/>
        </w:numPr>
        <w:shd w:val="clear" w:color="auto" w:fill="FFFFFF"/>
        <w:spacing w:before="0" w:beforeAutospacing="0" w:after="0" w:afterAutospacing="0"/>
        <w:rPr>
          <w:ins w:id="68" w:author="carlinstarrs" w:date="2017-09-21T10:43:00Z"/>
          <w:rFonts w:ascii="Calibri" w:hAnsi="Calibri"/>
          <w:color w:val="222222"/>
          <w:sz w:val="22"/>
          <w:szCs w:val="22"/>
        </w:rPr>
      </w:pPr>
      <w:r>
        <w:rPr>
          <w:rFonts w:ascii="Calibri" w:hAnsi="Calibri"/>
          <w:color w:val="222222"/>
          <w:sz w:val="22"/>
          <w:szCs w:val="22"/>
        </w:rPr>
        <w:t>Close the file</w:t>
      </w:r>
    </w:p>
    <w:p w14:paraId="0B6B4DF9" w14:textId="2E9B1330" w:rsidR="00B63A64" w:rsidRDefault="00B63A64">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Change w:id="69" w:author="carlinstarrs" w:date="2017-09-21T10:43:00Z">
          <w:pPr>
            <w:pStyle w:val="m-1377448305647247463msolistparagraph"/>
            <w:numPr>
              <w:ilvl w:val="1"/>
              <w:numId w:val="1"/>
            </w:numPr>
            <w:shd w:val="clear" w:color="auto" w:fill="FFFFFF"/>
            <w:spacing w:before="0" w:beforeAutospacing="0" w:after="0" w:afterAutospacing="0"/>
            <w:ind w:left="1440" w:hanging="360"/>
          </w:pPr>
        </w:pPrChange>
      </w:pPr>
      <w:ins w:id="70" w:author="carlinstarrs" w:date="2017-09-21T10:43:00Z">
        <w:r>
          <w:rPr>
            <w:rFonts w:ascii="Calibri" w:hAnsi="Calibri"/>
            <w:color w:val="222222"/>
            <w:sz w:val="22"/>
            <w:szCs w:val="22"/>
          </w:rPr>
          <w:t>Repeat steps 8-12 for each variant</w:t>
        </w:r>
      </w:ins>
    </w:p>
    <w:p w14:paraId="66B410F1" w14:textId="64965D48" w:rsidR="00F55BCC" w:rsidRPr="00B63A64" w:rsidRDefault="00F55BCC" w:rsidP="00B63A64">
      <w:pPr>
        <w:pStyle w:val="m-1377448305647247463msolistparagraph"/>
        <w:numPr>
          <w:ilvl w:val="0"/>
          <w:numId w:val="1"/>
        </w:numPr>
        <w:shd w:val="clear" w:color="auto" w:fill="FFFFFF"/>
        <w:spacing w:before="0" w:beforeAutospacing="0" w:after="0" w:afterAutospacing="0"/>
        <w:rPr>
          <w:rFonts w:ascii="Calibri" w:hAnsi="Calibri"/>
          <w:color w:val="222222"/>
          <w:sz w:val="22"/>
          <w:szCs w:val="22"/>
        </w:rPr>
      </w:pPr>
      <w:commentRangeStart w:id="71"/>
      <w:r>
        <w:rPr>
          <w:rFonts w:ascii="Calibri" w:hAnsi="Calibri" w:cs="Calibri"/>
          <w:color w:val="222222"/>
          <w:sz w:val="22"/>
          <w:szCs w:val="22"/>
          <w:shd w:val="clear" w:color="auto" w:fill="FFFFFF"/>
        </w:rPr>
        <w:t xml:space="preserve">Run the FVSOUT_variant_POTFIRE_BaseYr.KCP file (created by BioSum) through FVS - Suppose. </w:t>
      </w:r>
      <w:commentRangeEnd w:id="71"/>
      <w:r w:rsidR="00D93598">
        <w:rPr>
          <w:rStyle w:val="CommentReference"/>
          <w:rFonts w:asciiTheme="minorHAnsi" w:eastAsiaTheme="minorHAnsi" w:hAnsiTheme="minorHAnsi" w:cstheme="minorBidi"/>
        </w:rPr>
        <w:commentReference w:id="71"/>
      </w:r>
    </w:p>
    <w:p w14:paraId="7DBA448F" w14:textId="77777777" w:rsidR="00F55BCC" w:rsidRDefault="00F55BCC" w:rsidP="00F55BCC">
      <w:pPr>
        <w:pStyle w:val="ListParagraph"/>
        <w:numPr>
          <w:ilvl w:val="1"/>
          <w:numId w:val="1"/>
        </w:numPr>
      </w:pPr>
      <w:r>
        <w:t>Open FVS – Suppose</w:t>
      </w:r>
    </w:p>
    <w:p w14:paraId="6DE515DC" w14:textId="77777777"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On the top tool bar select </w:t>
      </w:r>
      <w:r w:rsidRPr="00F84BEB">
        <w:rPr>
          <w:rFonts w:cs="Times New Roman"/>
          <w:b/>
          <w:szCs w:val="24"/>
        </w:rPr>
        <w:t xml:space="preserve">&lt;File&gt; &lt;Select Locations File&gt;. </w:t>
      </w:r>
    </w:p>
    <w:p w14:paraId="08849921" w14:textId="4BF18E63"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Navigate to the BioSum project files folder.  Then go to the “fvs\data\</w:t>
      </w:r>
      <w:r w:rsidRPr="0010104B">
        <w:rPr>
          <w:rFonts w:cs="Times New Roman"/>
          <w:i/>
          <w:szCs w:val="24"/>
        </w:rPr>
        <w:t>variant</w:t>
      </w:r>
      <w:r w:rsidRPr="00F84BEB">
        <w:rPr>
          <w:rFonts w:cs="Times New Roman"/>
          <w:szCs w:val="24"/>
        </w:rPr>
        <w:t xml:space="preserve">” folder and select the </w:t>
      </w:r>
      <w:del w:id="72" w:author="carlinstarrs" w:date="2017-09-21T10:43:00Z">
        <w:r w:rsidR="00426B74" w:rsidRPr="00B63A64" w:rsidDel="00B63A64">
          <w:rPr>
            <w:rFonts w:cs="Times New Roman"/>
            <w:b/>
            <w:szCs w:val="24"/>
            <w:rPrChange w:id="73" w:author="carlinstarrs" w:date="2017-09-21T10:44:00Z">
              <w:rPr>
                <w:rFonts w:cs="Times New Roman"/>
                <w:i/>
                <w:szCs w:val="24"/>
              </w:rPr>
            </w:rPrChange>
          </w:rPr>
          <w:delText>variantname</w:delText>
        </w:r>
      </w:del>
      <w:ins w:id="74" w:author="carlinstarrs" w:date="2017-09-21T10:43:00Z">
        <w:r w:rsidR="00B63A64" w:rsidRPr="00B63A64">
          <w:rPr>
            <w:rFonts w:cs="Times New Roman"/>
            <w:b/>
            <w:szCs w:val="24"/>
            <w:rPrChange w:id="75" w:author="carlinstarrs" w:date="2017-09-21T10:44:00Z">
              <w:rPr>
                <w:rFonts w:cs="Times New Roman"/>
                <w:i/>
                <w:szCs w:val="24"/>
              </w:rPr>
            </w:rPrChange>
          </w:rPr>
          <w:t>Predispose</w:t>
        </w:r>
      </w:ins>
      <w:r w:rsidR="00426B74" w:rsidRPr="00B63A64">
        <w:rPr>
          <w:rFonts w:cs="Times New Roman"/>
          <w:b/>
          <w:szCs w:val="24"/>
          <w:rPrChange w:id="76" w:author="carlinstarrs" w:date="2017-09-21T10:44:00Z">
            <w:rPr>
              <w:rFonts w:cs="Times New Roman"/>
              <w:szCs w:val="24"/>
            </w:rPr>
          </w:rPrChange>
        </w:rPr>
        <w:t>.loc</w:t>
      </w:r>
      <w:r>
        <w:rPr>
          <w:rFonts w:cs="Times New Roman"/>
          <w:szCs w:val="24"/>
        </w:rPr>
        <w:t xml:space="preserve"> file (</w:t>
      </w:r>
      <w:ins w:id="77" w:author="carlinstarrs" w:date="2017-09-21T10:43:00Z">
        <w:r w:rsidR="00B63A64" w:rsidRPr="00B63A64">
          <w:rPr>
            <w:rFonts w:cs="Times New Roman"/>
            <w:b/>
            <w:szCs w:val="24"/>
            <w:rPrChange w:id="78" w:author="carlinstarrs" w:date="2017-09-21T10:44:00Z">
              <w:rPr>
                <w:rFonts w:cs="Times New Roman"/>
                <w:szCs w:val="24"/>
              </w:rPr>
            </w:rPrChange>
          </w:rPr>
          <w:t>NOTE</w:t>
        </w:r>
        <w:r w:rsidR="00B63A64">
          <w:rPr>
            <w:rFonts w:cs="Times New Roman"/>
            <w:szCs w:val="24"/>
          </w:rPr>
          <w:t xml:space="preserve">: Do not select the </w:t>
        </w:r>
        <w:r w:rsidR="00B63A64" w:rsidRPr="00B63A64">
          <w:rPr>
            <w:rFonts w:cs="Times New Roman"/>
            <w:i/>
            <w:szCs w:val="24"/>
            <w:rPrChange w:id="79" w:author="carlinstarrs" w:date="2017-09-21T10:44:00Z">
              <w:rPr>
                <w:rFonts w:cs="Times New Roman"/>
                <w:szCs w:val="24"/>
              </w:rPr>
            </w:rPrChange>
          </w:rPr>
          <w:t>variantname.loc</w:t>
        </w:r>
        <w:r w:rsidR="00B63A64">
          <w:rPr>
            <w:rFonts w:cs="Times New Roman"/>
            <w:szCs w:val="24"/>
          </w:rPr>
          <w:t xml:space="preserve"> file</w:t>
        </w:r>
      </w:ins>
      <w:del w:id="80" w:author="carlinstarrs" w:date="2017-09-21T10:43:00Z">
        <w:r w:rsidDel="00B63A64">
          <w:rPr>
            <w:rFonts w:cs="Times New Roman"/>
            <w:szCs w:val="24"/>
          </w:rPr>
          <w:delText>e.g. CA</w:delText>
        </w:r>
        <w:r w:rsidR="00426B74" w:rsidRPr="00426B74" w:rsidDel="00B63A64">
          <w:rPr>
            <w:rFonts w:cs="Times New Roman"/>
            <w:szCs w:val="24"/>
          </w:rPr>
          <w:delText>.loc</w:delText>
        </w:r>
      </w:del>
      <w:r>
        <w:rPr>
          <w:rFonts w:cs="Times New Roman"/>
          <w:szCs w:val="24"/>
        </w:rPr>
        <w:t>)</w:t>
      </w:r>
    </w:p>
    <w:p w14:paraId="61F3325F" w14:textId="77777777" w:rsidR="00F55BCC" w:rsidRPr="002B66EF" w:rsidDel="00B63A64" w:rsidRDefault="00F55BCC" w:rsidP="00F55BCC">
      <w:pPr>
        <w:pStyle w:val="ListParagraph"/>
        <w:numPr>
          <w:ilvl w:val="1"/>
          <w:numId w:val="1"/>
        </w:numPr>
        <w:spacing w:after="0" w:line="240" w:lineRule="auto"/>
        <w:rPr>
          <w:del w:id="81" w:author="carlinstarrs" w:date="2017-09-21T10:43:00Z"/>
          <w:rFonts w:cs="Times New Roman"/>
          <w:szCs w:val="24"/>
        </w:rPr>
      </w:pPr>
      <w:r w:rsidRPr="00F84BEB">
        <w:rPr>
          <w:rFonts w:cs="Times New Roman"/>
          <w:szCs w:val="24"/>
        </w:rPr>
        <w:t xml:space="preserve">After selecting the locations file, the </w:t>
      </w:r>
      <w:r w:rsidRPr="00F84BEB">
        <w:rPr>
          <w:rFonts w:cs="Times New Roman"/>
          <w:b/>
          <w:szCs w:val="24"/>
        </w:rPr>
        <w:t>Select Simulation Stand</w:t>
      </w:r>
      <w:r w:rsidRPr="00F84BEB">
        <w:rPr>
          <w:rFonts w:cs="Times New Roman"/>
          <w:szCs w:val="24"/>
        </w:rPr>
        <w:t xml:space="preserve"> window will open. By default, the </w:t>
      </w:r>
      <w:r w:rsidRPr="00F84BEB">
        <w:rPr>
          <w:rFonts w:cs="Times New Roman"/>
          <w:b/>
          <w:szCs w:val="24"/>
        </w:rPr>
        <w:t>&lt;Pick Locations First&gt;</w:t>
      </w:r>
      <w:r w:rsidRPr="00F84BEB">
        <w:rPr>
          <w:rFonts w:cs="Times New Roman"/>
          <w:szCs w:val="24"/>
        </w:rPr>
        <w:t xml:space="preserve"> radio button is selected. Click on the two-letter variant code listed in the left window</w:t>
      </w:r>
      <w:r w:rsidRPr="002B66EF">
        <w:rPr>
          <w:rFonts w:cs="Times New Roman"/>
          <w:szCs w:val="24"/>
        </w:rPr>
        <w:t xml:space="preserve"> pane. A list of all available stands will appear in the right window pane, as in </w:t>
      </w:r>
      <w:r w:rsidRPr="00F84BEB">
        <w:rPr>
          <w:rFonts w:cs="Times New Roman"/>
          <w:szCs w:val="24"/>
        </w:rPr>
        <w:t>Figure 4.</w:t>
      </w:r>
      <w:r>
        <w:rPr>
          <w:rFonts w:cs="Times New Roman"/>
          <w:szCs w:val="24"/>
        </w:rPr>
        <w:t>20</w:t>
      </w:r>
      <w:r w:rsidRPr="00F84BEB">
        <w:rPr>
          <w:rFonts w:cs="Times New Roman"/>
          <w:szCs w:val="24"/>
        </w:rPr>
        <w:t xml:space="preserve">.  Add all stands to the simulation using the </w:t>
      </w:r>
      <w:r w:rsidRPr="00F84BEB">
        <w:rPr>
          <w:rFonts w:cs="Times New Roman"/>
          <w:b/>
          <w:szCs w:val="24"/>
        </w:rPr>
        <w:t>&lt;All Stands&gt;</w:t>
      </w:r>
      <w:r w:rsidRPr="00F84BEB">
        <w:rPr>
          <w:rFonts w:cs="Times New Roman"/>
          <w:szCs w:val="24"/>
        </w:rPr>
        <w:t xml:space="preserve"> button </w:t>
      </w:r>
      <w:r>
        <w:rPr>
          <w:rFonts w:cs="Times New Roman"/>
          <w:szCs w:val="24"/>
        </w:rPr>
        <w:t xml:space="preserve">on the lower right of the window </w:t>
      </w:r>
      <w:r w:rsidRPr="00F84BEB">
        <w:rPr>
          <w:rFonts w:cs="Times New Roman"/>
          <w:szCs w:val="24"/>
        </w:rPr>
        <w:t xml:space="preserve">or use pre-defined groups to filter which stands are added. Finalize selection by clicking </w:t>
      </w:r>
      <w:r w:rsidRPr="00F84BEB">
        <w:rPr>
          <w:rFonts w:cs="Times New Roman"/>
          <w:b/>
          <w:szCs w:val="24"/>
        </w:rPr>
        <w:t>&lt;Add {count} Stands&gt;.</w:t>
      </w:r>
      <w:r w:rsidRPr="00F84BEB">
        <w:rPr>
          <w:rFonts w:cs="Times New Roman"/>
          <w:szCs w:val="24"/>
        </w:rPr>
        <w:t xml:space="preserve"> </w:t>
      </w:r>
      <w:r w:rsidRPr="00F84BEB">
        <w:rPr>
          <w:rFonts w:cs="Times New Roman"/>
          <w:b/>
          <w:szCs w:val="24"/>
        </w:rPr>
        <w:t>&lt;Close&gt;</w:t>
      </w:r>
      <w:r w:rsidRPr="00F84BEB">
        <w:rPr>
          <w:rFonts w:cs="Times New Roman"/>
          <w:szCs w:val="24"/>
        </w:rPr>
        <w:t xml:space="preserve"> </w:t>
      </w:r>
      <w:r>
        <w:rPr>
          <w:rFonts w:cs="Times New Roman"/>
          <w:szCs w:val="24"/>
        </w:rPr>
        <w:t xml:space="preserve">the </w:t>
      </w:r>
      <w:r w:rsidRPr="00F84BEB">
        <w:rPr>
          <w:rFonts w:cs="Times New Roman"/>
          <w:szCs w:val="24"/>
        </w:rPr>
        <w:t>window.</w:t>
      </w:r>
      <w:r w:rsidRPr="002B66EF">
        <w:rPr>
          <w:rFonts w:cs="Times New Roman"/>
          <w:szCs w:val="24"/>
        </w:rPr>
        <w:t xml:space="preserve"> </w:t>
      </w:r>
    </w:p>
    <w:p w14:paraId="49E046DF" w14:textId="77777777" w:rsidR="00F55BCC" w:rsidRPr="003A6056" w:rsidRDefault="00F55BCC">
      <w:pPr>
        <w:pStyle w:val="ListParagraph"/>
        <w:numPr>
          <w:ilvl w:val="1"/>
          <w:numId w:val="1"/>
        </w:numPr>
        <w:spacing w:after="0" w:line="240" w:lineRule="auto"/>
        <w:rPr>
          <w:rFonts w:cs="Times New Roman"/>
          <w:szCs w:val="24"/>
        </w:rPr>
        <w:pPrChange w:id="82" w:author="carlinstarrs" w:date="2017-09-21T10:43:00Z">
          <w:pPr>
            <w:spacing w:after="0" w:line="240" w:lineRule="auto"/>
          </w:pPr>
        </w:pPrChange>
      </w:pPr>
    </w:p>
    <w:p w14:paraId="3C0BA31E" w14:textId="77777777"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Before proceeding, verify that the Fire and Fuels Extension (FFE) is turned on for the simulation.  From the SUPPOSE toolbar menu, select </w:t>
      </w:r>
      <w:r w:rsidRPr="00F84BEB">
        <w:rPr>
          <w:rFonts w:cs="Times New Roman"/>
          <w:b/>
          <w:szCs w:val="24"/>
        </w:rPr>
        <w:t>&lt;Simulation Preparation&gt;.</w:t>
      </w:r>
      <w:r w:rsidRPr="00F84BEB">
        <w:rPr>
          <w:rFonts w:cs="Times New Roman"/>
          <w:szCs w:val="24"/>
        </w:rPr>
        <w:t xml:space="preserve">  Click </w:t>
      </w:r>
      <w:r w:rsidRPr="00F84BEB">
        <w:rPr>
          <w:rFonts w:cs="Times New Roman"/>
          <w:b/>
          <w:szCs w:val="24"/>
        </w:rPr>
        <w:t>&lt;Select Variant and Extension</w:t>
      </w:r>
      <w:r>
        <w:rPr>
          <w:rFonts w:cs="Times New Roman"/>
          <w:b/>
          <w:szCs w:val="24"/>
        </w:rPr>
        <w:t>s</w:t>
      </w:r>
      <w:r w:rsidRPr="00F84BEB">
        <w:rPr>
          <w:rFonts w:cs="Times New Roman"/>
          <w:b/>
          <w:szCs w:val="24"/>
        </w:rPr>
        <w:t>&gt;</w:t>
      </w:r>
      <w:r w:rsidRPr="00F84BEB">
        <w:rPr>
          <w:rFonts w:cs="Times New Roman"/>
          <w:szCs w:val="24"/>
        </w:rPr>
        <w:t xml:space="preserve">.  From the list of FVS extensions, highlight </w:t>
      </w:r>
      <w:r w:rsidRPr="00F84BEB">
        <w:rPr>
          <w:rFonts w:cs="Times New Roman"/>
          <w:b/>
          <w:szCs w:val="24"/>
        </w:rPr>
        <w:t>&lt;Fire and Fuel Extension&gt;</w:t>
      </w:r>
      <w:r w:rsidRPr="00F84BEB">
        <w:rPr>
          <w:rFonts w:cs="Times New Roman"/>
          <w:szCs w:val="24"/>
        </w:rPr>
        <w:t xml:space="preserve"> if not already selected.  Click </w:t>
      </w:r>
      <w:r w:rsidRPr="00F84BEB">
        <w:rPr>
          <w:rFonts w:cs="Times New Roman"/>
          <w:b/>
          <w:szCs w:val="24"/>
        </w:rPr>
        <w:t>&lt;Close&gt;</w:t>
      </w:r>
      <w:r w:rsidRPr="00F84BEB">
        <w:rPr>
          <w:rFonts w:cs="Times New Roman"/>
          <w:szCs w:val="24"/>
        </w:rPr>
        <w:t xml:space="preserve"> when done. </w:t>
      </w:r>
    </w:p>
    <w:p w14:paraId="257D8207" w14:textId="77777777" w:rsidR="00F55BCC" w:rsidRDefault="00F55BCC" w:rsidP="00F55BCC">
      <w:pPr>
        <w:pStyle w:val="ListParagraph"/>
        <w:numPr>
          <w:ilvl w:val="1"/>
          <w:numId w:val="1"/>
        </w:numPr>
        <w:spacing w:after="0" w:line="240" w:lineRule="auto"/>
        <w:rPr>
          <w:rFonts w:cs="Times New Roman"/>
          <w:szCs w:val="24"/>
        </w:rPr>
      </w:pPr>
      <w:r w:rsidRPr="00F84BEB">
        <w:rPr>
          <w:rFonts w:cs="Times New Roman"/>
          <w:szCs w:val="24"/>
        </w:rPr>
        <w:t>Now that all stands have been selected, the next step is to add the</w:t>
      </w:r>
      <w:r>
        <w:rPr>
          <w:rFonts w:cs="Times New Roman"/>
          <w:szCs w:val="24"/>
        </w:rPr>
        <w:t xml:space="preserve"> package and related</w:t>
      </w:r>
      <w:r w:rsidRPr="00F84BEB">
        <w:rPr>
          <w:rFonts w:cs="Times New Roman"/>
          <w:szCs w:val="24"/>
        </w:rPr>
        <w:t xml:space="preserve"> .kcp </w:t>
      </w:r>
      <w:r>
        <w:rPr>
          <w:rFonts w:cs="Times New Roman"/>
          <w:szCs w:val="24"/>
        </w:rPr>
        <w:t xml:space="preserve">files </w:t>
      </w:r>
      <w:r w:rsidRPr="00F84BEB">
        <w:rPr>
          <w:rFonts w:cs="Times New Roman"/>
          <w:szCs w:val="24"/>
        </w:rPr>
        <w:t xml:space="preserve">to the current simulation.  The </w:t>
      </w:r>
      <w:r w:rsidRPr="00F84BEB">
        <w:rPr>
          <w:rFonts w:cs="Times New Roman"/>
          <w:b/>
          <w:szCs w:val="24"/>
        </w:rPr>
        <w:t>Simulation file contents</w:t>
      </w:r>
      <w:r w:rsidRPr="00F84BEB">
        <w:rPr>
          <w:rFonts w:cs="Times New Roman"/>
          <w:szCs w:val="24"/>
        </w:rPr>
        <w:t xml:space="preserve"> window lists all stands in the simulation. Clicking on any stand will expand the list to show all FVS keywords that will be applied to this stand during the simulation.  This is where the .kcp file will be “attached” in the simulation. </w:t>
      </w:r>
    </w:p>
    <w:p w14:paraId="5AF20EFF" w14:textId="6238B5A6"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Click </w:t>
      </w:r>
      <w:r w:rsidRPr="00F84BEB">
        <w:rPr>
          <w:rFonts w:cs="Times New Roman"/>
          <w:b/>
          <w:szCs w:val="24"/>
        </w:rPr>
        <w:t>&lt;Insert from file&gt;</w:t>
      </w:r>
      <w:r w:rsidRPr="00F84BEB">
        <w:rPr>
          <w:rFonts w:cs="Times New Roman"/>
          <w:szCs w:val="24"/>
        </w:rPr>
        <w:t>. Browse to the folder where .kcp files have been saved and select the .kcp file you wish to include for this simulation</w:t>
      </w:r>
      <w:r>
        <w:rPr>
          <w:rFonts w:cs="Times New Roman"/>
          <w:szCs w:val="24"/>
        </w:rPr>
        <w:t xml:space="preserve"> (in this case, FVSOUT_</w:t>
      </w:r>
      <w:r w:rsidRPr="00B63A64">
        <w:rPr>
          <w:rFonts w:cs="Times New Roman"/>
          <w:i/>
          <w:szCs w:val="24"/>
        </w:rPr>
        <w:t>variant</w:t>
      </w:r>
      <w:r>
        <w:rPr>
          <w:rFonts w:cs="Times New Roman"/>
          <w:szCs w:val="24"/>
        </w:rPr>
        <w:t>_POTFIRE_BaseYr.KCP)</w:t>
      </w:r>
      <w:r w:rsidRPr="00F84BEB">
        <w:rPr>
          <w:rFonts w:cs="Times New Roman"/>
          <w:szCs w:val="24"/>
        </w:rPr>
        <w:t>. As soon as the .kcp file has been added, it should be displayed in the window. By default, FVS applies all keywords within the .kcp file to all plots selected for this simulation.</w:t>
      </w:r>
    </w:p>
    <w:p w14:paraId="13363F48" w14:textId="77777777" w:rsidR="00F55BCC"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FVS is now ready to run the simulation.  From the </w:t>
      </w:r>
      <w:r w:rsidRPr="00F84BEB">
        <w:rPr>
          <w:rFonts w:cs="Times New Roman"/>
          <w:b/>
          <w:szCs w:val="24"/>
        </w:rPr>
        <w:t>Main</w:t>
      </w:r>
      <w:r w:rsidRPr="00F84BEB">
        <w:rPr>
          <w:rFonts w:cs="Times New Roman"/>
          <w:szCs w:val="24"/>
        </w:rPr>
        <w:t xml:space="preserve"> window, click on </w:t>
      </w:r>
      <w:r w:rsidRPr="00F84BEB">
        <w:rPr>
          <w:rFonts w:cs="Times New Roman"/>
          <w:b/>
          <w:szCs w:val="24"/>
        </w:rPr>
        <w:t>&lt;Run Simulation&gt;.</w:t>
      </w:r>
      <w:r w:rsidRPr="00F84BEB">
        <w:rPr>
          <w:rFonts w:cs="Times New Roman"/>
          <w:szCs w:val="24"/>
        </w:rPr>
        <w:t xml:space="preserve"> </w:t>
      </w:r>
    </w:p>
    <w:p w14:paraId="23265D30" w14:textId="0EC70C57"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Name the .key file</w:t>
      </w:r>
      <w:r>
        <w:rPr>
          <w:rFonts w:cs="Times New Roman"/>
          <w:szCs w:val="24"/>
        </w:rPr>
        <w:t xml:space="preserve"> “FVSOUT</w:t>
      </w:r>
      <w:r w:rsidR="003416EA">
        <w:rPr>
          <w:rFonts w:cs="Times New Roman"/>
          <w:szCs w:val="24"/>
        </w:rPr>
        <w:t>_</w:t>
      </w:r>
      <w:r w:rsidR="003416EA" w:rsidRPr="00B63A64">
        <w:rPr>
          <w:rFonts w:cs="Times New Roman"/>
          <w:i/>
          <w:szCs w:val="24"/>
        </w:rPr>
        <w:t>variant</w:t>
      </w:r>
      <w:r w:rsidR="003416EA">
        <w:rPr>
          <w:rFonts w:cs="Times New Roman"/>
          <w:szCs w:val="24"/>
        </w:rPr>
        <w:t>_POTFIRE_BaseYr</w:t>
      </w:r>
      <w:r>
        <w:rPr>
          <w:rFonts w:cs="Times New Roman"/>
          <w:szCs w:val="24"/>
        </w:rPr>
        <w:t>.key”</w:t>
      </w:r>
      <w:r w:rsidRPr="00F84BEB">
        <w:rPr>
          <w:rFonts w:cs="Times New Roman"/>
          <w:szCs w:val="24"/>
        </w:rPr>
        <w:t xml:space="preserve"> and click </w:t>
      </w:r>
      <w:r w:rsidRPr="00F84BEB">
        <w:rPr>
          <w:rFonts w:cs="Times New Roman"/>
          <w:b/>
          <w:szCs w:val="24"/>
        </w:rPr>
        <w:t>&lt;Save&gt;.</w:t>
      </w:r>
      <w:r w:rsidRPr="00F84BEB">
        <w:rPr>
          <w:rFonts w:cs="Times New Roman"/>
          <w:szCs w:val="24"/>
        </w:rPr>
        <w:t xml:space="preserve"> Click </w:t>
      </w:r>
      <w:r w:rsidRPr="00F84BEB">
        <w:rPr>
          <w:rFonts w:cs="Times New Roman"/>
          <w:b/>
          <w:szCs w:val="24"/>
        </w:rPr>
        <w:t>&lt;Run&gt;</w:t>
      </w:r>
      <w:r w:rsidRPr="00F84BEB">
        <w:rPr>
          <w:rFonts w:cs="Times New Roman"/>
          <w:szCs w:val="24"/>
        </w:rPr>
        <w:t xml:space="preserve"> from the pop-up window to begin the simulation. </w:t>
      </w:r>
    </w:p>
    <w:p w14:paraId="11D1BE7A" w14:textId="77777777" w:rsidR="00F55BCC" w:rsidRDefault="00F55BCC" w:rsidP="00F55BCC">
      <w:pPr>
        <w:pStyle w:val="ListParagraph"/>
        <w:numPr>
          <w:ilvl w:val="1"/>
          <w:numId w:val="1"/>
        </w:numPr>
        <w:spacing w:after="0" w:line="240" w:lineRule="auto"/>
        <w:rPr>
          <w:ins w:id="83" w:author="carlinstarrs" w:date="2017-09-21T13:12:00Z"/>
          <w:rFonts w:cs="Times New Roman"/>
          <w:szCs w:val="24"/>
        </w:rPr>
      </w:pPr>
      <w:r w:rsidRPr="00F84BEB">
        <w:rPr>
          <w:rFonts w:cs="Times New Roman"/>
          <w:szCs w:val="24"/>
        </w:rPr>
        <w:t>When the simulation is complete, the DOS window will close and all output data will be exported to the Access database file defined in the .kcp file</w:t>
      </w:r>
      <w:r>
        <w:rPr>
          <w:rFonts w:cs="Times New Roman"/>
          <w:szCs w:val="24"/>
        </w:rPr>
        <w:t xml:space="preserve">, assuming that a database of </w:t>
      </w:r>
      <w:r>
        <w:rPr>
          <w:rFonts w:cs="Times New Roman"/>
          <w:szCs w:val="24"/>
        </w:rPr>
        <w:lastRenderedPageBreak/>
        <w:t>that name already exists and contains no FVS output tables (such as SUMMARY, POTFIRE, etc.) before the simulation executes</w:t>
      </w:r>
      <w:r w:rsidRPr="00F84BEB">
        <w:rPr>
          <w:rFonts w:cs="Times New Roman"/>
          <w:szCs w:val="24"/>
        </w:rPr>
        <w:t xml:space="preserve">. </w:t>
      </w:r>
    </w:p>
    <w:p w14:paraId="564C27D9" w14:textId="5289790F" w:rsidR="00265A7C" w:rsidRDefault="00265A7C">
      <w:pPr>
        <w:pStyle w:val="ListParagraph"/>
        <w:numPr>
          <w:ilvl w:val="2"/>
          <w:numId w:val="1"/>
        </w:numPr>
        <w:spacing w:after="0" w:line="240" w:lineRule="auto"/>
        <w:rPr>
          <w:rFonts w:cs="Times New Roman"/>
          <w:szCs w:val="24"/>
        </w:rPr>
        <w:pPrChange w:id="84" w:author="carlinstarrs" w:date="2017-09-21T13:12:00Z">
          <w:pPr>
            <w:pStyle w:val="ListParagraph"/>
            <w:numPr>
              <w:ilvl w:val="1"/>
              <w:numId w:val="1"/>
            </w:numPr>
            <w:spacing w:after="0" w:line="240" w:lineRule="auto"/>
            <w:ind w:left="1440" w:hanging="360"/>
          </w:pPr>
        </w:pPrChange>
      </w:pPr>
      <w:ins w:id="85" w:author="carlinstarrs" w:date="2017-09-21T13:12:00Z">
        <w:r>
          <w:rPr>
            <w:rFonts w:cs="Times New Roman"/>
            <w:szCs w:val="24"/>
          </w:rPr>
          <w:t xml:space="preserve">If the DOS window shows all zeros or your FVS_Treelist table in the output package database are missing, </w:t>
        </w:r>
      </w:ins>
      <w:ins w:id="86" w:author="carlinstarrs" w:date="2017-09-21T13:13:00Z">
        <w:r>
          <w:rPr>
            <w:rFonts w:cs="Times New Roman"/>
            <w:szCs w:val="24"/>
          </w:rPr>
          <w:t xml:space="preserve">see the </w:t>
        </w:r>
      </w:ins>
      <w:ins w:id="87" w:author="carlinstarrs" w:date="2017-09-21T13:14:00Z">
        <w:r>
          <w:rPr>
            <w:rFonts w:cs="Times New Roman"/>
            <w:szCs w:val="24"/>
          </w:rPr>
          <w:t>question “</w:t>
        </w:r>
        <w:r w:rsidRPr="00265A7C">
          <w:rPr>
            <w:rFonts w:cs="Times New Roman"/>
            <w:szCs w:val="24"/>
          </w:rPr>
          <w:t>Why does the Suppose interface have connection errors with Microsoft Access Databases in either Windows 7 or Windows 10 Operating Systems?</w:t>
        </w:r>
        <w:r>
          <w:rPr>
            <w:rFonts w:cs="Times New Roman"/>
            <w:szCs w:val="24"/>
          </w:rPr>
          <w:t xml:space="preserve">” at </w:t>
        </w:r>
      </w:ins>
      <w:ins w:id="88" w:author="carlinstarrs" w:date="2017-09-21T13:13:00Z">
        <w:r>
          <w:rPr>
            <w:rFonts w:cs="Times New Roman"/>
            <w:szCs w:val="24"/>
          </w:rPr>
          <w:fldChar w:fldCharType="begin"/>
        </w:r>
        <w:r>
          <w:rPr>
            <w:rFonts w:cs="Times New Roman"/>
            <w:szCs w:val="24"/>
          </w:rPr>
          <w:instrText xml:space="preserve"> HYPERLINK "</w:instrText>
        </w:r>
        <w:r w:rsidRPr="00265A7C">
          <w:rPr>
            <w:rFonts w:cs="Times New Roman"/>
            <w:szCs w:val="24"/>
          </w:rPr>
          <w:instrText>https://www.fs.fed.us/fvs/support/index.shtml#qa37</w:instrText>
        </w:r>
        <w:r>
          <w:rPr>
            <w:rFonts w:cs="Times New Roman"/>
            <w:szCs w:val="24"/>
          </w:rPr>
          <w:instrText xml:space="preserve">" </w:instrText>
        </w:r>
        <w:r>
          <w:rPr>
            <w:rFonts w:cs="Times New Roman"/>
            <w:szCs w:val="24"/>
          </w:rPr>
          <w:fldChar w:fldCharType="separate"/>
        </w:r>
        <w:r w:rsidRPr="000B26FD">
          <w:rPr>
            <w:rStyle w:val="Hyperlink"/>
            <w:rFonts w:cs="Times New Roman"/>
            <w:szCs w:val="24"/>
          </w:rPr>
          <w:t>https://www.fs.fed.us/fvs/support/index.shtml#qa37</w:t>
        </w:r>
        <w:r>
          <w:rPr>
            <w:rFonts w:cs="Times New Roman"/>
            <w:szCs w:val="24"/>
          </w:rPr>
          <w:fldChar w:fldCharType="end"/>
        </w:r>
        <w:r>
          <w:rPr>
            <w:rFonts w:cs="Times New Roman"/>
            <w:szCs w:val="24"/>
          </w:rPr>
          <w:t xml:space="preserve"> </w:t>
        </w:r>
      </w:ins>
      <w:ins w:id="89" w:author="carlinstarrs" w:date="2017-09-21T13:14:00Z">
        <w:r>
          <w:rPr>
            <w:rFonts w:cs="Times New Roman"/>
            <w:szCs w:val="24"/>
          </w:rPr>
          <w:t xml:space="preserve"> and install the drivers recommended for your system</w:t>
        </w:r>
      </w:ins>
    </w:p>
    <w:p w14:paraId="540AC8A6" w14:textId="77777777" w:rsidR="00676B88" w:rsidRDefault="00676B88" w:rsidP="00B63A64">
      <w:pPr>
        <w:pStyle w:val="ListParagraph"/>
        <w:numPr>
          <w:ilvl w:val="1"/>
          <w:numId w:val="1"/>
        </w:numPr>
        <w:spacing w:after="0" w:line="240" w:lineRule="auto"/>
        <w:rPr>
          <w:rFonts w:cs="Times New Roman"/>
          <w:szCs w:val="24"/>
        </w:rPr>
      </w:pPr>
      <w:r>
        <w:rPr>
          <w:rFonts w:cs="Times New Roman"/>
          <w:szCs w:val="24"/>
        </w:rPr>
        <w:t>Check the</w:t>
      </w:r>
      <w:r w:rsidRPr="00BA7264">
        <w:rPr>
          <w:rFonts w:cs="Times New Roman"/>
          <w:i/>
          <w:szCs w:val="24"/>
        </w:rPr>
        <w:t xml:space="preserve"> FVSOUT_</w:t>
      </w:r>
      <w:r>
        <w:rPr>
          <w:rFonts w:cs="Times New Roman"/>
          <w:i/>
          <w:szCs w:val="24"/>
        </w:rPr>
        <w:t>{</w:t>
      </w:r>
      <w:r w:rsidRPr="009E7252">
        <w:rPr>
          <w:rFonts w:cs="Times New Roman"/>
          <w:i/>
          <w:szCs w:val="24"/>
        </w:rPr>
        <w:t>variant</w:t>
      </w:r>
      <w:r>
        <w:rPr>
          <w:rFonts w:cs="Times New Roman"/>
          <w:i/>
          <w:szCs w:val="24"/>
        </w:rPr>
        <w:t>}</w:t>
      </w:r>
      <w:r w:rsidRPr="00BA7264">
        <w:rPr>
          <w:rFonts w:cs="Times New Roman"/>
          <w:i/>
          <w:szCs w:val="24"/>
        </w:rPr>
        <w:t>_POTFIRE_BaseYr.mdb</w:t>
      </w:r>
      <w:r>
        <w:rPr>
          <w:rFonts w:cs="Times New Roman"/>
          <w:szCs w:val="24"/>
        </w:rPr>
        <w:t xml:space="preserve"> file </w:t>
      </w:r>
    </w:p>
    <w:p w14:paraId="3CC06897"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r w:rsidRPr="00426B74">
        <w:rPr>
          <w:rFonts w:ascii="Calibri" w:hAnsi="Calibri"/>
          <w:i/>
          <w:color w:val="222222"/>
          <w:sz w:val="22"/>
          <w:szCs w:val="22"/>
        </w:rPr>
        <w:t>projectfolder</w:t>
      </w:r>
      <w:r w:rsidRPr="0047543E">
        <w:rPr>
          <w:rFonts w:ascii="Calibri" w:hAnsi="Calibri"/>
          <w:color w:val="222222"/>
          <w:sz w:val="22"/>
          <w:szCs w:val="22"/>
        </w:rPr>
        <w:t>\fvs\data)</w:t>
      </w:r>
    </w:p>
    <w:p w14:paraId="3C792BFE"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Open the</w:t>
      </w:r>
      <w:r w:rsidRPr="009E7252">
        <w:t xml:space="preserve"> </w:t>
      </w:r>
      <w:r w:rsidRPr="009E7252">
        <w:rPr>
          <w:rFonts w:ascii="Calibri" w:hAnsi="Calibri"/>
          <w:i/>
          <w:color w:val="222222"/>
          <w:sz w:val="22"/>
          <w:szCs w:val="22"/>
        </w:rPr>
        <w:t>FVSOUT_</w:t>
      </w:r>
      <w:r>
        <w:rPr>
          <w:rFonts w:ascii="Calibri" w:hAnsi="Calibri"/>
          <w:i/>
          <w:color w:val="222222"/>
          <w:sz w:val="22"/>
          <w:szCs w:val="22"/>
        </w:rPr>
        <w:t>{</w:t>
      </w:r>
      <w:r w:rsidRPr="009E7252">
        <w:rPr>
          <w:rFonts w:ascii="Calibri" w:hAnsi="Calibri"/>
          <w:i/>
          <w:color w:val="222222"/>
          <w:sz w:val="22"/>
          <w:szCs w:val="22"/>
        </w:rPr>
        <w:t>variant</w:t>
      </w:r>
      <w:r>
        <w:rPr>
          <w:rFonts w:ascii="Calibri" w:hAnsi="Calibri"/>
          <w:i/>
          <w:color w:val="222222"/>
          <w:sz w:val="22"/>
          <w:szCs w:val="22"/>
        </w:rPr>
        <w:t>}</w:t>
      </w:r>
      <w:r w:rsidRPr="009E7252">
        <w:rPr>
          <w:rFonts w:ascii="Calibri" w:hAnsi="Calibri"/>
          <w:i/>
          <w:color w:val="222222"/>
          <w:sz w:val="22"/>
          <w:szCs w:val="22"/>
        </w:rPr>
        <w:t xml:space="preserve">_POTFIRE_BaseYr.mdb </w:t>
      </w:r>
      <w:r>
        <w:rPr>
          <w:rFonts w:ascii="Calibri" w:hAnsi="Calibri"/>
          <w:color w:val="222222"/>
          <w:sz w:val="22"/>
          <w:szCs w:val="22"/>
        </w:rPr>
        <w:t>file</w:t>
      </w:r>
    </w:p>
    <w:p w14:paraId="0F997F86" w14:textId="77777777" w:rsidR="00676B88" w:rsidRDefault="00676B88" w:rsidP="00B63A64">
      <w:pPr>
        <w:pStyle w:val="m-1377448305647247463msolistparagraph"/>
        <w:numPr>
          <w:ilvl w:val="2"/>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 xml:space="preserve">Two tables should appear: </w:t>
      </w:r>
    </w:p>
    <w:p w14:paraId="0EBDFFC4" w14:textId="77777777" w:rsidR="00676B88"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sz w:val="22"/>
          <w:szCs w:val="22"/>
        </w:rPr>
      </w:pPr>
      <w:r>
        <w:rPr>
          <w:rFonts w:ascii="Calibri" w:hAnsi="Calibri"/>
          <w:color w:val="222222"/>
          <w:sz w:val="22"/>
          <w:szCs w:val="22"/>
        </w:rPr>
        <w:t>FVS_Cases</w:t>
      </w:r>
    </w:p>
    <w:p w14:paraId="06735893" w14:textId="49CCD6C6" w:rsidR="00676B88" w:rsidRPr="00B63A64" w:rsidRDefault="00676B88" w:rsidP="00B63A64">
      <w:pPr>
        <w:pStyle w:val="m-1377448305647247463msolistparagraph"/>
        <w:numPr>
          <w:ilvl w:val="3"/>
          <w:numId w:val="1"/>
        </w:numPr>
        <w:shd w:val="clear" w:color="auto" w:fill="FFFFFF"/>
        <w:spacing w:before="0" w:beforeAutospacing="0" w:after="0" w:afterAutospacing="0"/>
        <w:rPr>
          <w:rFonts w:ascii="Calibri" w:hAnsi="Calibri"/>
          <w:color w:val="222222"/>
        </w:rPr>
      </w:pPr>
      <w:r>
        <w:rPr>
          <w:rFonts w:ascii="Calibri" w:hAnsi="Calibri"/>
          <w:color w:val="222222"/>
          <w:sz w:val="22"/>
          <w:szCs w:val="22"/>
        </w:rPr>
        <w:t>FVS_PotFire</w:t>
      </w:r>
    </w:p>
    <w:p w14:paraId="3684FF19" w14:textId="7C99C890" w:rsidR="00F55BCC" w:rsidRPr="00F84BEB" w:rsidRDefault="00F55BCC" w:rsidP="00F55BCC">
      <w:pPr>
        <w:pStyle w:val="ListParagraph"/>
        <w:numPr>
          <w:ilvl w:val="1"/>
          <w:numId w:val="1"/>
        </w:numPr>
        <w:spacing w:after="0" w:line="240" w:lineRule="auto"/>
        <w:rPr>
          <w:rFonts w:cs="Times New Roman"/>
          <w:szCs w:val="24"/>
        </w:rPr>
      </w:pPr>
      <w:r w:rsidRPr="00F84BEB">
        <w:rPr>
          <w:rFonts w:cs="Times New Roman"/>
          <w:szCs w:val="24"/>
        </w:rPr>
        <w:t xml:space="preserve">Repeat this procedure for each variant. </w:t>
      </w:r>
    </w:p>
    <w:p w14:paraId="0C61693E" w14:textId="6D3A66D7" w:rsidR="0055225A" w:rsidRPr="009E7252" w:rsidRDefault="00F55BCC" w:rsidP="00B63A64">
      <w:pPr>
        <w:pStyle w:val="ListParagraph"/>
        <w:numPr>
          <w:ilvl w:val="1"/>
          <w:numId w:val="1"/>
        </w:numPr>
        <w:spacing w:after="0" w:line="240" w:lineRule="auto"/>
      </w:pPr>
      <w:r w:rsidRPr="00F84BEB">
        <w:rPr>
          <w:rFonts w:cs="Times New Roman"/>
          <w:szCs w:val="24"/>
        </w:rPr>
        <w:t>When complete, the database files are stored in the corresponding “fvs\data\</w:t>
      </w:r>
      <w:r w:rsidRPr="0010104B">
        <w:rPr>
          <w:rFonts w:cs="Times New Roman"/>
          <w:i/>
          <w:szCs w:val="24"/>
        </w:rPr>
        <w:t>variant</w:t>
      </w:r>
      <w:r w:rsidRPr="00F84BEB">
        <w:rPr>
          <w:rFonts w:cs="Times New Roman"/>
          <w:szCs w:val="24"/>
        </w:rPr>
        <w:t>” folder</w:t>
      </w:r>
    </w:p>
    <w:p w14:paraId="15896264" w14:textId="7C009804" w:rsidR="009E7252" w:rsidRDefault="00CD0286">
      <w:pPr>
        <w:pStyle w:val="ListParagraph"/>
        <w:numPr>
          <w:ilvl w:val="0"/>
          <w:numId w:val="1"/>
        </w:numPr>
        <w:spacing w:after="0" w:line="240" w:lineRule="auto"/>
        <w:rPr>
          <w:ins w:id="90" w:author="Carlin Starrs" w:date="2017-09-25T12:03:00Z"/>
        </w:rPr>
        <w:pPrChange w:id="91" w:author="carlinstarrs" w:date="2017-09-21T10:44:00Z">
          <w:pPr>
            <w:spacing w:after="0" w:line="240" w:lineRule="auto"/>
          </w:pPr>
        </w:pPrChange>
      </w:pPr>
      <w:ins w:id="92" w:author="carlinstarrs" w:date="2017-09-21T10:45:00Z">
        <w:r>
          <w:t>Create SDI Max KCP</w:t>
        </w:r>
      </w:ins>
    </w:p>
    <w:p w14:paraId="16BFEA04" w14:textId="23F79934" w:rsidR="00857326" w:rsidRDefault="00857326">
      <w:pPr>
        <w:pStyle w:val="ListParagraph"/>
        <w:numPr>
          <w:ilvl w:val="1"/>
          <w:numId w:val="1"/>
        </w:numPr>
        <w:spacing w:after="160" w:line="259" w:lineRule="auto"/>
        <w:rPr>
          <w:ins w:id="93" w:author="Carlin Starrs" w:date="2017-09-25T12:03:00Z"/>
        </w:rPr>
        <w:pPrChange w:id="94" w:author="Carlin Starrs" w:date="2017-09-25T12:03:00Z">
          <w:pPr>
            <w:pStyle w:val="ListParagraph"/>
            <w:numPr>
              <w:numId w:val="1"/>
            </w:numPr>
            <w:spacing w:after="160" w:line="259" w:lineRule="auto"/>
            <w:ind w:hanging="360"/>
          </w:pPr>
        </w:pPrChange>
      </w:pPr>
      <w:ins w:id="95" w:author="Carlin Starrs" w:date="2017-09-25T12:03:00Z">
        <w:r>
          <w:t xml:space="preserve">Create an empty mdb database named </w:t>
        </w:r>
        <w:r w:rsidRPr="00857326">
          <w:rPr>
            <w:i/>
            <w:rPrChange w:id="96" w:author="Carlin Starrs" w:date="2017-09-25T12:03:00Z">
              <w:rPr/>
            </w:rPrChange>
          </w:rPr>
          <w:t>FVS_SDImax_out.accdb</w:t>
        </w:r>
        <w:r>
          <w:t xml:space="preserve">. </w:t>
        </w:r>
      </w:ins>
    </w:p>
    <w:p w14:paraId="7F0CCADE" w14:textId="77777777" w:rsidR="00857326" w:rsidRDefault="00857326" w:rsidP="00857326">
      <w:pPr>
        <w:pStyle w:val="ListParagraph"/>
        <w:numPr>
          <w:ilvl w:val="1"/>
          <w:numId w:val="1"/>
        </w:numPr>
        <w:rPr>
          <w:ins w:id="97" w:author="Carlin Starrs" w:date="2017-09-25T12:04:00Z"/>
        </w:rPr>
      </w:pPr>
      <w:ins w:id="98" w:author="Carlin Starrs" w:date="2017-09-25T12:04:00Z">
        <w:r>
          <w:t>Open FVS – Suppose</w:t>
        </w:r>
      </w:ins>
    </w:p>
    <w:p w14:paraId="28CFB204" w14:textId="77777777" w:rsidR="00857326" w:rsidRPr="00F84BEB" w:rsidRDefault="00857326" w:rsidP="00857326">
      <w:pPr>
        <w:pStyle w:val="ListParagraph"/>
        <w:numPr>
          <w:ilvl w:val="1"/>
          <w:numId w:val="1"/>
        </w:numPr>
        <w:spacing w:after="0" w:line="240" w:lineRule="auto"/>
        <w:rPr>
          <w:ins w:id="99" w:author="Carlin Starrs" w:date="2017-09-25T12:04:00Z"/>
          <w:rFonts w:cs="Times New Roman"/>
          <w:szCs w:val="24"/>
        </w:rPr>
      </w:pPr>
      <w:ins w:id="100" w:author="Carlin Starrs" w:date="2017-09-25T12:04:00Z">
        <w:r w:rsidRPr="00F84BEB">
          <w:rPr>
            <w:rFonts w:cs="Times New Roman"/>
            <w:szCs w:val="24"/>
          </w:rPr>
          <w:t xml:space="preserve">On the top tool bar select </w:t>
        </w:r>
        <w:r w:rsidRPr="00F84BEB">
          <w:rPr>
            <w:rFonts w:cs="Times New Roman"/>
            <w:b/>
            <w:szCs w:val="24"/>
          </w:rPr>
          <w:t xml:space="preserve">&lt;File&gt; &lt;Select Locations File&gt;. </w:t>
        </w:r>
      </w:ins>
    </w:p>
    <w:p w14:paraId="42ED1799" w14:textId="77777777" w:rsidR="00857326" w:rsidRPr="00F84BEB" w:rsidRDefault="00857326" w:rsidP="00857326">
      <w:pPr>
        <w:pStyle w:val="ListParagraph"/>
        <w:numPr>
          <w:ilvl w:val="1"/>
          <w:numId w:val="1"/>
        </w:numPr>
        <w:spacing w:after="0" w:line="240" w:lineRule="auto"/>
        <w:rPr>
          <w:ins w:id="101" w:author="Carlin Starrs" w:date="2017-09-25T12:04:00Z"/>
          <w:rFonts w:cs="Times New Roman"/>
          <w:szCs w:val="24"/>
        </w:rPr>
      </w:pPr>
      <w:ins w:id="102" w:author="Carlin Starrs" w:date="2017-09-25T12:04:00Z">
        <w:r w:rsidRPr="00F84BEB">
          <w:rPr>
            <w:rFonts w:cs="Times New Roman"/>
            <w:szCs w:val="24"/>
          </w:rPr>
          <w:t>Navigate to the BioSum project files folder.  Then go to the “fvs\data\</w:t>
        </w:r>
        <w:r w:rsidRPr="0010104B">
          <w:rPr>
            <w:rFonts w:cs="Times New Roman"/>
            <w:i/>
            <w:szCs w:val="24"/>
          </w:rPr>
          <w:t>variant</w:t>
        </w:r>
        <w:r w:rsidRPr="00F84BEB">
          <w:rPr>
            <w:rFonts w:cs="Times New Roman"/>
            <w:szCs w:val="24"/>
          </w:rPr>
          <w:t xml:space="preserve">” folder and select the </w:t>
        </w:r>
        <w:r w:rsidRPr="000251EE">
          <w:rPr>
            <w:rFonts w:cs="Times New Roman"/>
            <w:b/>
            <w:szCs w:val="24"/>
          </w:rPr>
          <w:t>Predispose.loc</w:t>
        </w:r>
        <w:r>
          <w:rPr>
            <w:rFonts w:cs="Times New Roman"/>
            <w:szCs w:val="24"/>
          </w:rPr>
          <w:t xml:space="preserve"> file (</w:t>
        </w:r>
        <w:r w:rsidRPr="000251EE">
          <w:rPr>
            <w:rFonts w:cs="Times New Roman"/>
            <w:b/>
            <w:szCs w:val="24"/>
          </w:rPr>
          <w:t>NOTE</w:t>
        </w:r>
        <w:r>
          <w:rPr>
            <w:rFonts w:cs="Times New Roman"/>
            <w:szCs w:val="24"/>
          </w:rPr>
          <w:t xml:space="preserve">: Do not select the </w:t>
        </w:r>
        <w:r w:rsidRPr="000251EE">
          <w:rPr>
            <w:rFonts w:cs="Times New Roman"/>
            <w:i/>
            <w:szCs w:val="24"/>
          </w:rPr>
          <w:t>variantname.loc</w:t>
        </w:r>
        <w:r>
          <w:rPr>
            <w:rFonts w:cs="Times New Roman"/>
            <w:szCs w:val="24"/>
          </w:rPr>
          <w:t xml:space="preserve"> file)</w:t>
        </w:r>
      </w:ins>
    </w:p>
    <w:p w14:paraId="1CAF21C0" w14:textId="77777777" w:rsidR="00857326" w:rsidRPr="003A6056" w:rsidRDefault="00857326" w:rsidP="00857326">
      <w:pPr>
        <w:pStyle w:val="ListParagraph"/>
        <w:numPr>
          <w:ilvl w:val="1"/>
          <w:numId w:val="1"/>
        </w:numPr>
        <w:spacing w:after="0" w:line="240" w:lineRule="auto"/>
        <w:rPr>
          <w:ins w:id="103" w:author="Carlin Starrs" w:date="2017-09-25T12:04:00Z"/>
          <w:rFonts w:cs="Times New Roman"/>
          <w:szCs w:val="24"/>
        </w:rPr>
      </w:pPr>
      <w:ins w:id="104" w:author="Carlin Starrs" w:date="2017-09-25T12:04:00Z">
        <w:r w:rsidRPr="00F84BEB">
          <w:rPr>
            <w:rFonts w:cs="Times New Roman"/>
            <w:szCs w:val="24"/>
          </w:rPr>
          <w:t xml:space="preserve">After selecting the locations file, the </w:t>
        </w:r>
        <w:r w:rsidRPr="00F84BEB">
          <w:rPr>
            <w:rFonts w:cs="Times New Roman"/>
            <w:b/>
            <w:szCs w:val="24"/>
          </w:rPr>
          <w:t>Select Simulation Stand</w:t>
        </w:r>
        <w:r w:rsidRPr="00F84BEB">
          <w:rPr>
            <w:rFonts w:cs="Times New Roman"/>
            <w:szCs w:val="24"/>
          </w:rPr>
          <w:t xml:space="preserve"> window will open. By default, the </w:t>
        </w:r>
        <w:r w:rsidRPr="00F84BEB">
          <w:rPr>
            <w:rFonts w:cs="Times New Roman"/>
            <w:b/>
            <w:szCs w:val="24"/>
          </w:rPr>
          <w:t>&lt;Pick Locations First&gt;</w:t>
        </w:r>
        <w:r w:rsidRPr="00F84BEB">
          <w:rPr>
            <w:rFonts w:cs="Times New Roman"/>
            <w:szCs w:val="24"/>
          </w:rPr>
          <w:t xml:space="preserve"> radio button is selected. Click on the two-letter variant code listed in the left window</w:t>
        </w:r>
        <w:r w:rsidRPr="002B66EF">
          <w:rPr>
            <w:rFonts w:cs="Times New Roman"/>
            <w:szCs w:val="24"/>
          </w:rPr>
          <w:t xml:space="preserve"> pane. A list of all available stands will appear in the right window pane, as in </w:t>
        </w:r>
        <w:r w:rsidRPr="00F84BEB">
          <w:rPr>
            <w:rFonts w:cs="Times New Roman"/>
            <w:szCs w:val="24"/>
          </w:rPr>
          <w:t>Figure 4.</w:t>
        </w:r>
        <w:r>
          <w:rPr>
            <w:rFonts w:cs="Times New Roman"/>
            <w:szCs w:val="24"/>
          </w:rPr>
          <w:t>20</w:t>
        </w:r>
        <w:r w:rsidRPr="00F84BEB">
          <w:rPr>
            <w:rFonts w:cs="Times New Roman"/>
            <w:szCs w:val="24"/>
          </w:rPr>
          <w:t xml:space="preserve">.  Add all stands to the simulation using the </w:t>
        </w:r>
        <w:r w:rsidRPr="00F84BEB">
          <w:rPr>
            <w:rFonts w:cs="Times New Roman"/>
            <w:b/>
            <w:szCs w:val="24"/>
          </w:rPr>
          <w:t>&lt;All Stands&gt;</w:t>
        </w:r>
        <w:r w:rsidRPr="00F84BEB">
          <w:rPr>
            <w:rFonts w:cs="Times New Roman"/>
            <w:szCs w:val="24"/>
          </w:rPr>
          <w:t xml:space="preserve"> button </w:t>
        </w:r>
        <w:r>
          <w:rPr>
            <w:rFonts w:cs="Times New Roman"/>
            <w:szCs w:val="24"/>
          </w:rPr>
          <w:t xml:space="preserve">on the lower right of the window </w:t>
        </w:r>
        <w:r w:rsidRPr="00F84BEB">
          <w:rPr>
            <w:rFonts w:cs="Times New Roman"/>
            <w:szCs w:val="24"/>
          </w:rPr>
          <w:t xml:space="preserve">or use pre-defined groups to filter which stands are added. Finalize selection by clicking </w:t>
        </w:r>
        <w:r w:rsidRPr="00F84BEB">
          <w:rPr>
            <w:rFonts w:cs="Times New Roman"/>
            <w:b/>
            <w:szCs w:val="24"/>
          </w:rPr>
          <w:t>&lt;Add {count} Stands&gt;.</w:t>
        </w:r>
        <w:r w:rsidRPr="00F84BEB">
          <w:rPr>
            <w:rFonts w:cs="Times New Roman"/>
            <w:szCs w:val="24"/>
          </w:rPr>
          <w:t xml:space="preserve"> </w:t>
        </w:r>
        <w:r w:rsidRPr="00F84BEB">
          <w:rPr>
            <w:rFonts w:cs="Times New Roman"/>
            <w:b/>
            <w:szCs w:val="24"/>
          </w:rPr>
          <w:t>&lt;Close&gt;</w:t>
        </w:r>
        <w:r w:rsidRPr="00F84BEB">
          <w:rPr>
            <w:rFonts w:cs="Times New Roman"/>
            <w:szCs w:val="24"/>
          </w:rPr>
          <w:t xml:space="preserve"> </w:t>
        </w:r>
        <w:r>
          <w:rPr>
            <w:rFonts w:cs="Times New Roman"/>
            <w:szCs w:val="24"/>
          </w:rPr>
          <w:t xml:space="preserve">the </w:t>
        </w:r>
        <w:r w:rsidRPr="00F84BEB">
          <w:rPr>
            <w:rFonts w:cs="Times New Roman"/>
            <w:szCs w:val="24"/>
          </w:rPr>
          <w:t>window.</w:t>
        </w:r>
        <w:r w:rsidRPr="002B66EF">
          <w:rPr>
            <w:rFonts w:cs="Times New Roman"/>
            <w:szCs w:val="24"/>
          </w:rPr>
          <w:t xml:space="preserve"> </w:t>
        </w:r>
      </w:ins>
    </w:p>
    <w:p w14:paraId="11DA96A8" w14:textId="77777777" w:rsidR="00857326" w:rsidRDefault="00857326" w:rsidP="00857326">
      <w:pPr>
        <w:pStyle w:val="ListParagraph"/>
        <w:numPr>
          <w:ilvl w:val="1"/>
          <w:numId w:val="1"/>
        </w:numPr>
        <w:spacing w:after="0" w:line="240" w:lineRule="auto"/>
        <w:rPr>
          <w:ins w:id="105" w:author="Carlin Starrs" w:date="2017-09-25T12:04:00Z"/>
          <w:rFonts w:cs="Times New Roman"/>
          <w:szCs w:val="24"/>
        </w:rPr>
      </w:pPr>
      <w:ins w:id="106" w:author="Carlin Starrs" w:date="2017-09-25T12:04:00Z">
        <w:r w:rsidRPr="00F84BEB">
          <w:rPr>
            <w:rFonts w:cs="Times New Roman"/>
            <w:szCs w:val="24"/>
          </w:rPr>
          <w:t>Now that all stands have been selected, the next step is to add the</w:t>
        </w:r>
        <w:r>
          <w:rPr>
            <w:rFonts w:cs="Times New Roman"/>
            <w:szCs w:val="24"/>
          </w:rPr>
          <w:t xml:space="preserve"> package and related</w:t>
        </w:r>
        <w:r w:rsidRPr="00F84BEB">
          <w:rPr>
            <w:rFonts w:cs="Times New Roman"/>
            <w:szCs w:val="24"/>
          </w:rPr>
          <w:t xml:space="preserve"> .kcp </w:t>
        </w:r>
        <w:r>
          <w:rPr>
            <w:rFonts w:cs="Times New Roman"/>
            <w:szCs w:val="24"/>
          </w:rPr>
          <w:t xml:space="preserve">files </w:t>
        </w:r>
        <w:r w:rsidRPr="00F84BEB">
          <w:rPr>
            <w:rFonts w:cs="Times New Roman"/>
            <w:szCs w:val="24"/>
          </w:rPr>
          <w:t xml:space="preserve">to the current simulation.  The </w:t>
        </w:r>
        <w:r w:rsidRPr="00F84BEB">
          <w:rPr>
            <w:rFonts w:cs="Times New Roman"/>
            <w:b/>
            <w:szCs w:val="24"/>
          </w:rPr>
          <w:t>Simulation file contents</w:t>
        </w:r>
        <w:r w:rsidRPr="00F84BEB">
          <w:rPr>
            <w:rFonts w:cs="Times New Roman"/>
            <w:szCs w:val="24"/>
          </w:rPr>
          <w:t xml:space="preserve"> window lists all stands in the simulation. Clicking on any stand will expand the list to show all FVS keywords that will be applied to this stand during the simulation.  This is where the .kcp file will be “attached” in the simulation. </w:t>
        </w:r>
      </w:ins>
    </w:p>
    <w:p w14:paraId="09D275E3" w14:textId="633E08CD" w:rsidR="00857326" w:rsidRPr="00F84BEB" w:rsidRDefault="00857326" w:rsidP="00857326">
      <w:pPr>
        <w:pStyle w:val="ListParagraph"/>
        <w:numPr>
          <w:ilvl w:val="1"/>
          <w:numId w:val="1"/>
        </w:numPr>
        <w:spacing w:after="0" w:line="240" w:lineRule="auto"/>
        <w:rPr>
          <w:ins w:id="107" w:author="Carlin Starrs" w:date="2017-09-25T12:04:00Z"/>
          <w:rFonts w:cs="Times New Roman"/>
          <w:szCs w:val="24"/>
        </w:rPr>
      </w:pPr>
      <w:ins w:id="108" w:author="Carlin Starrs" w:date="2017-09-25T12:04:00Z">
        <w:r w:rsidRPr="00F84BEB">
          <w:rPr>
            <w:rFonts w:cs="Times New Roman"/>
            <w:szCs w:val="24"/>
          </w:rPr>
          <w:t xml:space="preserve">Click </w:t>
        </w:r>
        <w:r w:rsidRPr="00F84BEB">
          <w:rPr>
            <w:rFonts w:cs="Times New Roman"/>
            <w:b/>
            <w:szCs w:val="24"/>
          </w:rPr>
          <w:t>&lt;Insert from file&gt;</w:t>
        </w:r>
        <w:r w:rsidRPr="00F84BEB">
          <w:rPr>
            <w:rFonts w:cs="Times New Roman"/>
            <w:szCs w:val="24"/>
          </w:rPr>
          <w:t>. Browse to the folder where .kcp files have been saved and select the</w:t>
        </w:r>
        <w:r>
          <w:rPr>
            <w:rFonts w:cs="Times New Roman"/>
            <w:szCs w:val="24"/>
          </w:rPr>
          <w:t xml:space="preserve"> SDI.KCP file</w:t>
        </w:r>
        <w:r w:rsidRPr="00F84BEB">
          <w:rPr>
            <w:rFonts w:cs="Times New Roman"/>
            <w:szCs w:val="24"/>
          </w:rPr>
          <w:t>. As soon as the .kcp file has been added, it should be displayed in the window. By default, FVS applies all keywords within the .kcp file to all plots selected for this simulation.</w:t>
        </w:r>
      </w:ins>
    </w:p>
    <w:p w14:paraId="6A014A8C" w14:textId="77777777" w:rsidR="00857326" w:rsidRDefault="00857326" w:rsidP="00857326">
      <w:pPr>
        <w:pStyle w:val="ListParagraph"/>
        <w:numPr>
          <w:ilvl w:val="1"/>
          <w:numId w:val="1"/>
        </w:numPr>
        <w:spacing w:after="0" w:line="240" w:lineRule="auto"/>
        <w:rPr>
          <w:ins w:id="109" w:author="Carlin Starrs" w:date="2017-09-25T12:04:00Z"/>
          <w:rFonts w:cs="Times New Roman"/>
          <w:szCs w:val="24"/>
        </w:rPr>
      </w:pPr>
      <w:ins w:id="110" w:author="Carlin Starrs" w:date="2017-09-25T12:04:00Z">
        <w:r w:rsidRPr="00F84BEB">
          <w:rPr>
            <w:rFonts w:cs="Times New Roman"/>
            <w:szCs w:val="24"/>
          </w:rPr>
          <w:t xml:space="preserve">FVS is now ready to run the simulation.  From the </w:t>
        </w:r>
        <w:r w:rsidRPr="00F84BEB">
          <w:rPr>
            <w:rFonts w:cs="Times New Roman"/>
            <w:b/>
            <w:szCs w:val="24"/>
          </w:rPr>
          <w:t>Main</w:t>
        </w:r>
        <w:r w:rsidRPr="00F84BEB">
          <w:rPr>
            <w:rFonts w:cs="Times New Roman"/>
            <w:szCs w:val="24"/>
          </w:rPr>
          <w:t xml:space="preserve"> window, click on </w:t>
        </w:r>
        <w:r w:rsidRPr="00F84BEB">
          <w:rPr>
            <w:rFonts w:cs="Times New Roman"/>
            <w:b/>
            <w:szCs w:val="24"/>
          </w:rPr>
          <w:t>&lt;Run Simulation&gt;.</w:t>
        </w:r>
        <w:r w:rsidRPr="00F84BEB">
          <w:rPr>
            <w:rFonts w:cs="Times New Roman"/>
            <w:szCs w:val="24"/>
          </w:rPr>
          <w:t xml:space="preserve"> </w:t>
        </w:r>
      </w:ins>
    </w:p>
    <w:p w14:paraId="4E95C8D5" w14:textId="599F09E6" w:rsidR="00857326" w:rsidRPr="00F84BEB" w:rsidRDefault="00857326" w:rsidP="00857326">
      <w:pPr>
        <w:pStyle w:val="ListParagraph"/>
        <w:numPr>
          <w:ilvl w:val="1"/>
          <w:numId w:val="1"/>
        </w:numPr>
        <w:spacing w:after="0" w:line="240" w:lineRule="auto"/>
        <w:rPr>
          <w:ins w:id="111" w:author="Carlin Starrs" w:date="2017-09-25T12:04:00Z"/>
          <w:rFonts w:cs="Times New Roman"/>
          <w:szCs w:val="24"/>
        </w:rPr>
      </w:pPr>
      <w:ins w:id="112" w:author="Carlin Starrs" w:date="2017-09-25T12:04:00Z">
        <w:r w:rsidRPr="00F84BEB">
          <w:rPr>
            <w:rFonts w:cs="Times New Roman"/>
            <w:szCs w:val="24"/>
          </w:rPr>
          <w:t>Name the .key file</w:t>
        </w:r>
        <w:r w:rsidRPr="00857326">
          <w:rPr>
            <w:rFonts w:cs="Times New Roman"/>
            <w:i/>
            <w:szCs w:val="24"/>
            <w:rPrChange w:id="113" w:author="Carlin Starrs" w:date="2017-09-25T12:05:00Z">
              <w:rPr>
                <w:rFonts w:cs="Times New Roman"/>
                <w:szCs w:val="24"/>
              </w:rPr>
            </w:rPrChange>
          </w:rPr>
          <w:t xml:space="preserve"> </w:t>
        </w:r>
      </w:ins>
      <w:ins w:id="114" w:author="Carlin Starrs" w:date="2017-09-25T12:05:00Z">
        <w:r>
          <w:rPr>
            <w:rFonts w:cs="Times New Roman"/>
            <w:i/>
            <w:szCs w:val="24"/>
          </w:rPr>
          <w:t>{</w:t>
        </w:r>
      </w:ins>
      <w:ins w:id="115" w:author="Carlin Starrs" w:date="2017-09-25T12:04:00Z">
        <w:r w:rsidRPr="00857326">
          <w:rPr>
            <w:rFonts w:cs="Times New Roman"/>
            <w:i/>
            <w:szCs w:val="24"/>
            <w:rPrChange w:id="116" w:author="Carlin Starrs" w:date="2017-09-25T12:05:00Z">
              <w:rPr>
                <w:rFonts w:cs="Times New Roman"/>
                <w:szCs w:val="24"/>
              </w:rPr>
            </w:rPrChange>
          </w:rPr>
          <w:t>variantname</w:t>
        </w:r>
      </w:ins>
      <w:ins w:id="117" w:author="Carlin Starrs" w:date="2017-09-25T12:05:00Z">
        <w:r>
          <w:rPr>
            <w:rFonts w:cs="Times New Roman"/>
            <w:i/>
            <w:szCs w:val="24"/>
          </w:rPr>
          <w:t>}</w:t>
        </w:r>
      </w:ins>
      <w:ins w:id="118" w:author="Carlin Starrs" w:date="2017-09-25T12:04:00Z">
        <w:r w:rsidRPr="00857326">
          <w:rPr>
            <w:rFonts w:cs="Times New Roman"/>
            <w:i/>
            <w:szCs w:val="24"/>
            <w:rPrChange w:id="119" w:author="Carlin Starrs" w:date="2017-09-25T12:05:00Z">
              <w:rPr>
                <w:rFonts w:cs="Times New Roman"/>
                <w:szCs w:val="24"/>
              </w:rPr>
            </w:rPrChange>
          </w:rPr>
          <w:t>_SDImax.key</w:t>
        </w:r>
        <w:r>
          <w:rPr>
            <w:rFonts w:cs="Times New Roman"/>
            <w:szCs w:val="24"/>
          </w:rPr>
          <w:t xml:space="preserve"> </w:t>
        </w:r>
        <w:r w:rsidRPr="00F84BEB">
          <w:rPr>
            <w:rFonts w:cs="Times New Roman"/>
            <w:szCs w:val="24"/>
          </w:rPr>
          <w:t xml:space="preserve">and click </w:t>
        </w:r>
        <w:r w:rsidRPr="00F84BEB">
          <w:rPr>
            <w:rFonts w:cs="Times New Roman"/>
            <w:b/>
            <w:szCs w:val="24"/>
          </w:rPr>
          <w:t>&lt;Save&gt;.</w:t>
        </w:r>
        <w:r w:rsidRPr="00F84BEB">
          <w:rPr>
            <w:rFonts w:cs="Times New Roman"/>
            <w:szCs w:val="24"/>
          </w:rPr>
          <w:t xml:space="preserve"> Click </w:t>
        </w:r>
        <w:r w:rsidRPr="00F84BEB">
          <w:rPr>
            <w:rFonts w:cs="Times New Roman"/>
            <w:b/>
            <w:szCs w:val="24"/>
          </w:rPr>
          <w:t>&lt;Run&gt;</w:t>
        </w:r>
        <w:r w:rsidRPr="00F84BEB">
          <w:rPr>
            <w:rFonts w:cs="Times New Roman"/>
            <w:szCs w:val="24"/>
          </w:rPr>
          <w:t xml:space="preserve"> from the pop-up window to begin the simulation. </w:t>
        </w:r>
      </w:ins>
    </w:p>
    <w:p w14:paraId="63466367" w14:textId="77777777" w:rsidR="00857326" w:rsidRDefault="00857326" w:rsidP="00857326">
      <w:pPr>
        <w:pStyle w:val="ListParagraph"/>
        <w:numPr>
          <w:ilvl w:val="1"/>
          <w:numId w:val="1"/>
        </w:numPr>
        <w:spacing w:after="0" w:line="240" w:lineRule="auto"/>
        <w:rPr>
          <w:ins w:id="120" w:author="Carlin Starrs" w:date="2017-09-25T12:04:00Z"/>
          <w:rFonts w:cs="Times New Roman"/>
          <w:szCs w:val="24"/>
        </w:rPr>
      </w:pPr>
      <w:ins w:id="121" w:author="Carlin Starrs" w:date="2017-09-25T12:04:00Z">
        <w:r w:rsidRPr="00F84BEB">
          <w:rPr>
            <w:rFonts w:cs="Times New Roman"/>
            <w:szCs w:val="24"/>
          </w:rPr>
          <w:t>When the simulation is complete, the DOS window will close and all output data will be exported to the Access database file defined in the .kcp file</w:t>
        </w:r>
        <w:r>
          <w:rPr>
            <w:rFonts w:cs="Times New Roman"/>
            <w:szCs w:val="24"/>
          </w:rPr>
          <w:t xml:space="preserve">, assuming that a database of </w:t>
        </w:r>
        <w:r>
          <w:rPr>
            <w:rFonts w:cs="Times New Roman"/>
            <w:szCs w:val="24"/>
          </w:rPr>
          <w:lastRenderedPageBreak/>
          <w:t>that name already exists and contains no FVS output tables (such as SUMMARY, POTFIRE, etc.) before the simulation executes</w:t>
        </w:r>
        <w:r w:rsidRPr="00F84BEB">
          <w:rPr>
            <w:rFonts w:cs="Times New Roman"/>
            <w:szCs w:val="24"/>
          </w:rPr>
          <w:t xml:space="preserve">. </w:t>
        </w:r>
      </w:ins>
    </w:p>
    <w:p w14:paraId="1E603FF6" w14:textId="77777777" w:rsidR="00857326" w:rsidRDefault="00857326" w:rsidP="00857326">
      <w:pPr>
        <w:pStyle w:val="ListParagraph"/>
        <w:numPr>
          <w:ilvl w:val="2"/>
          <w:numId w:val="1"/>
        </w:numPr>
        <w:spacing w:after="0" w:line="240" w:lineRule="auto"/>
        <w:rPr>
          <w:ins w:id="122" w:author="Carlin Starrs" w:date="2017-09-25T12:04:00Z"/>
          <w:rFonts w:cs="Times New Roman"/>
          <w:szCs w:val="24"/>
        </w:rPr>
      </w:pPr>
      <w:ins w:id="123" w:author="Carlin Starrs" w:date="2017-09-25T12:04:00Z">
        <w:r>
          <w:rPr>
            <w:rFonts w:cs="Times New Roman"/>
            <w:szCs w:val="24"/>
          </w:rPr>
          <w:t>If the DOS window shows all zeros or your FVS_Treelist table in the output package database are missing, see the question “</w:t>
        </w:r>
        <w:r w:rsidRPr="00265A7C">
          <w:rPr>
            <w:rFonts w:cs="Times New Roman"/>
            <w:szCs w:val="24"/>
          </w:rPr>
          <w:t>Why does the Suppose interface have connection errors with Microsoft Access Databases in either Windows 7 or Windows 10 Operating Systems?</w:t>
        </w:r>
        <w:r>
          <w:rPr>
            <w:rFonts w:cs="Times New Roman"/>
            <w:szCs w:val="24"/>
          </w:rPr>
          <w:t xml:space="preserve">” at </w:t>
        </w:r>
        <w:r>
          <w:rPr>
            <w:rFonts w:cs="Times New Roman"/>
            <w:szCs w:val="24"/>
          </w:rPr>
          <w:fldChar w:fldCharType="begin"/>
        </w:r>
        <w:r>
          <w:rPr>
            <w:rFonts w:cs="Times New Roman"/>
            <w:szCs w:val="24"/>
          </w:rPr>
          <w:instrText xml:space="preserve"> HYPERLINK "</w:instrText>
        </w:r>
        <w:r w:rsidRPr="00265A7C">
          <w:rPr>
            <w:rFonts w:cs="Times New Roman"/>
            <w:szCs w:val="24"/>
          </w:rPr>
          <w:instrText>https://www.fs.fed.us/fvs/support/index.shtml#qa37</w:instrText>
        </w:r>
        <w:r>
          <w:rPr>
            <w:rFonts w:cs="Times New Roman"/>
            <w:szCs w:val="24"/>
          </w:rPr>
          <w:instrText xml:space="preserve">" </w:instrText>
        </w:r>
        <w:r>
          <w:rPr>
            <w:rFonts w:cs="Times New Roman"/>
            <w:szCs w:val="24"/>
          </w:rPr>
          <w:fldChar w:fldCharType="separate"/>
        </w:r>
        <w:r w:rsidRPr="000B26FD">
          <w:rPr>
            <w:rStyle w:val="Hyperlink"/>
            <w:rFonts w:cs="Times New Roman"/>
            <w:szCs w:val="24"/>
          </w:rPr>
          <w:t>https://www.fs.fed.us/fvs/support/index.shtml#qa37</w:t>
        </w:r>
        <w:r>
          <w:rPr>
            <w:rFonts w:cs="Times New Roman"/>
            <w:szCs w:val="24"/>
          </w:rPr>
          <w:fldChar w:fldCharType="end"/>
        </w:r>
        <w:r>
          <w:rPr>
            <w:rFonts w:cs="Times New Roman"/>
            <w:szCs w:val="24"/>
          </w:rPr>
          <w:t xml:space="preserve">  and install the drivers recommended for your system</w:t>
        </w:r>
      </w:ins>
    </w:p>
    <w:p w14:paraId="6D82762A" w14:textId="38D2061A" w:rsidR="00857326" w:rsidRDefault="00857326" w:rsidP="00857326">
      <w:pPr>
        <w:pStyle w:val="ListParagraph"/>
        <w:numPr>
          <w:ilvl w:val="1"/>
          <w:numId w:val="1"/>
        </w:numPr>
        <w:spacing w:after="0" w:line="240" w:lineRule="auto"/>
        <w:rPr>
          <w:ins w:id="124" w:author="Carlin Starrs" w:date="2017-09-25T12:04:00Z"/>
          <w:rFonts w:cs="Times New Roman"/>
          <w:szCs w:val="24"/>
        </w:rPr>
      </w:pPr>
      <w:ins w:id="125" w:author="Carlin Starrs" w:date="2017-09-25T12:04:00Z">
        <w:r>
          <w:rPr>
            <w:rFonts w:cs="Times New Roman"/>
            <w:szCs w:val="24"/>
          </w:rPr>
          <w:t>Check the</w:t>
        </w:r>
        <w:r w:rsidRPr="00BA7264">
          <w:rPr>
            <w:rFonts w:cs="Times New Roman"/>
            <w:i/>
            <w:szCs w:val="24"/>
          </w:rPr>
          <w:t xml:space="preserve"> </w:t>
        </w:r>
      </w:ins>
      <w:ins w:id="126" w:author="Carlin Starrs" w:date="2017-09-25T12:05:00Z">
        <w:r w:rsidRPr="000251EE">
          <w:rPr>
            <w:i/>
          </w:rPr>
          <w:t>FVS_SDImax_out.accdb</w:t>
        </w:r>
      </w:ins>
      <w:ins w:id="127" w:author="Carlin Starrs" w:date="2017-09-25T12:04:00Z">
        <w:r>
          <w:rPr>
            <w:rFonts w:cs="Times New Roman"/>
            <w:szCs w:val="24"/>
          </w:rPr>
          <w:t xml:space="preserve"> file </w:t>
        </w:r>
      </w:ins>
    </w:p>
    <w:p w14:paraId="40FC1322" w14:textId="77777777" w:rsidR="00857326" w:rsidRDefault="00857326" w:rsidP="00857326">
      <w:pPr>
        <w:pStyle w:val="m-1377448305647247463msolistparagraph"/>
        <w:numPr>
          <w:ilvl w:val="2"/>
          <w:numId w:val="1"/>
        </w:numPr>
        <w:shd w:val="clear" w:color="auto" w:fill="FFFFFF"/>
        <w:spacing w:before="0" w:beforeAutospacing="0" w:after="0" w:afterAutospacing="0"/>
        <w:rPr>
          <w:ins w:id="128" w:author="Carlin Starrs" w:date="2017-09-25T12:04:00Z"/>
          <w:rFonts w:ascii="Calibri" w:hAnsi="Calibri"/>
          <w:color w:val="222222"/>
          <w:sz w:val="22"/>
          <w:szCs w:val="22"/>
        </w:rPr>
      </w:pPr>
      <w:ins w:id="129" w:author="Carlin Starrs" w:date="2017-09-25T12:04:00Z">
        <w:r>
          <w:rPr>
            <w:rFonts w:ascii="Calibri" w:hAnsi="Calibri"/>
            <w:color w:val="222222"/>
            <w:sz w:val="22"/>
            <w:szCs w:val="22"/>
          </w:rPr>
          <w:t xml:space="preserve">Navigate to the variant folder within your project </w:t>
        </w:r>
        <w:r w:rsidRPr="0047543E">
          <w:rPr>
            <w:rFonts w:ascii="Calibri" w:hAnsi="Calibri"/>
            <w:color w:val="222222"/>
            <w:sz w:val="22"/>
            <w:szCs w:val="22"/>
          </w:rPr>
          <w:t xml:space="preserve">(this should be under </w:t>
        </w:r>
        <w:r w:rsidRPr="00426B74">
          <w:rPr>
            <w:rFonts w:ascii="Calibri" w:hAnsi="Calibri"/>
            <w:i/>
            <w:color w:val="222222"/>
            <w:sz w:val="22"/>
            <w:szCs w:val="22"/>
          </w:rPr>
          <w:t>projectfolder</w:t>
        </w:r>
        <w:r w:rsidRPr="0047543E">
          <w:rPr>
            <w:rFonts w:ascii="Calibri" w:hAnsi="Calibri"/>
            <w:color w:val="222222"/>
            <w:sz w:val="22"/>
            <w:szCs w:val="22"/>
          </w:rPr>
          <w:t>\fvs\data)</w:t>
        </w:r>
      </w:ins>
    </w:p>
    <w:p w14:paraId="2176CC28" w14:textId="2709447E" w:rsidR="00857326" w:rsidRDefault="00857326" w:rsidP="00857326">
      <w:pPr>
        <w:pStyle w:val="m-1377448305647247463msolistparagraph"/>
        <w:numPr>
          <w:ilvl w:val="2"/>
          <w:numId w:val="1"/>
        </w:numPr>
        <w:shd w:val="clear" w:color="auto" w:fill="FFFFFF"/>
        <w:spacing w:before="0" w:beforeAutospacing="0" w:after="0" w:afterAutospacing="0"/>
        <w:rPr>
          <w:ins w:id="130" w:author="Carlin Starrs" w:date="2017-09-25T12:04:00Z"/>
          <w:rFonts w:ascii="Calibri" w:hAnsi="Calibri"/>
          <w:color w:val="222222"/>
          <w:sz w:val="22"/>
          <w:szCs w:val="22"/>
        </w:rPr>
      </w:pPr>
      <w:ins w:id="131" w:author="Carlin Starrs" w:date="2017-09-25T12:04:00Z">
        <w:r>
          <w:rPr>
            <w:rFonts w:ascii="Calibri" w:hAnsi="Calibri"/>
            <w:color w:val="222222"/>
            <w:sz w:val="22"/>
            <w:szCs w:val="22"/>
          </w:rPr>
          <w:t>Open the</w:t>
        </w:r>
        <w:r w:rsidRPr="009E7252">
          <w:t xml:space="preserve"> </w:t>
        </w:r>
      </w:ins>
      <w:ins w:id="132" w:author="Carlin Starrs" w:date="2017-09-25T12:06:00Z">
        <w:r w:rsidRPr="00857326">
          <w:rPr>
            <w:rFonts w:ascii="Calibri" w:hAnsi="Calibri"/>
            <w:i/>
            <w:color w:val="222222"/>
            <w:sz w:val="22"/>
            <w:szCs w:val="22"/>
          </w:rPr>
          <w:t>FVS_SDImax_out.accdb</w:t>
        </w:r>
      </w:ins>
      <w:ins w:id="133" w:author="Carlin Starrs" w:date="2017-09-25T12:04:00Z">
        <w:r w:rsidRPr="009E7252">
          <w:rPr>
            <w:rFonts w:ascii="Calibri" w:hAnsi="Calibri"/>
            <w:i/>
            <w:color w:val="222222"/>
            <w:sz w:val="22"/>
            <w:szCs w:val="22"/>
          </w:rPr>
          <w:t xml:space="preserve"> </w:t>
        </w:r>
        <w:r>
          <w:rPr>
            <w:rFonts w:ascii="Calibri" w:hAnsi="Calibri"/>
            <w:color w:val="222222"/>
            <w:sz w:val="22"/>
            <w:szCs w:val="22"/>
          </w:rPr>
          <w:t>file</w:t>
        </w:r>
      </w:ins>
    </w:p>
    <w:p w14:paraId="6582D4F9" w14:textId="0A780F2E" w:rsidR="00857326" w:rsidRDefault="00857326" w:rsidP="00857326">
      <w:pPr>
        <w:pStyle w:val="m-1377448305647247463msolistparagraph"/>
        <w:numPr>
          <w:ilvl w:val="2"/>
          <w:numId w:val="1"/>
        </w:numPr>
        <w:shd w:val="clear" w:color="auto" w:fill="FFFFFF"/>
        <w:spacing w:before="0" w:beforeAutospacing="0" w:after="0" w:afterAutospacing="0"/>
        <w:rPr>
          <w:ins w:id="134" w:author="Carlin Starrs" w:date="2017-09-25T12:04:00Z"/>
          <w:rFonts w:ascii="Calibri" w:hAnsi="Calibri"/>
          <w:color w:val="222222"/>
          <w:sz w:val="22"/>
          <w:szCs w:val="22"/>
        </w:rPr>
      </w:pPr>
      <w:ins w:id="135" w:author="Carlin Starrs" w:date="2017-09-25T12:07:00Z">
        <w:r>
          <w:rPr>
            <w:rFonts w:ascii="Calibri" w:hAnsi="Calibri"/>
            <w:color w:val="222222"/>
            <w:sz w:val="22"/>
            <w:szCs w:val="22"/>
          </w:rPr>
          <w:t>Four</w:t>
        </w:r>
      </w:ins>
      <w:ins w:id="136" w:author="Carlin Starrs" w:date="2017-09-25T12:04:00Z">
        <w:r>
          <w:rPr>
            <w:rFonts w:ascii="Calibri" w:hAnsi="Calibri"/>
            <w:color w:val="222222"/>
            <w:sz w:val="22"/>
            <w:szCs w:val="22"/>
          </w:rPr>
          <w:t xml:space="preserve"> tables should appear: </w:t>
        </w:r>
      </w:ins>
    </w:p>
    <w:p w14:paraId="6731485E" w14:textId="77777777" w:rsidR="00857326" w:rsidRDefault="00857326" w:rsidP="00857326">
      <w:pPr>
        <w:pStyle w:val="m-1377448305647247463msolistparagraph"/>
        <w:numPr>
          <w:ilvl w:val="3"/>
          <w:numId w:val="1"/>
        </w:numPr>
        <w:shd w:val="clear" w:color="auto" w:fill="FFFFFF"/>
        <w:spacing w:before="0" w:beforeAutospacing="0" w:after="0" w:afterAutospacing="0"/>
        <w:rPr>
          <w:ins w:id="137" w:author="Carlin Starrs" w:date="2017-09-25T12:04:00Z"/>
          <w:rFonts w:ascii="Calibri" w:hAnsi="Calibri"/>
          <w:color w:val="222222"/>
          <w:sz w:val="22"/>
          <w:szCs w:val="22"/>
        </w:rPr>
      </w:pPr>
      <w:ins w:id="138" w:author="Carlin Starrs" w:date="2017-09-25T12:04:00Z">
        <w:r>
          <w:rPr>
            <w:rFonts w:ascii="Calibri" w:hAnsi="Calibri"/>
            <w:color w:val="222222"/>
            <w:sz w:val="22"/>
            <w:szCs w:val="22"/>
          </w:rPr>
          <w:t>FVS_Cases</w:t>
        </w:r>
      </w:ins>
    </w:p>
    <w:p w14:paraId="68B23E46" w14:textId="09C813ED" w:rsidR="00857326" w:rsidRPr="00857326" w:rsidRDefault="00857326" w:rsidP="00857326">
      <w:pPr>
        <w:pStyle w:val="m-1377448305647247463msolistparagraph"/>
        <w:numPr>
          <w:ilvl w:val="3"/>
          <w:numId w:val="1"/>
        </w:numPr>
        <w:shd w:val="clear" w:color="auto" w:fill="FFFFFF"/>
        <w:spacing w:before="0" w:beforeAutospacing="0" w:after="0" w:afterAutospacing="0"/>
        <w:rPr>
          <w:ins w:id="139" w:author="Carlin Starrs" w:date="2017-09-25T12:06:00Z"/>
          <w:rFonts w:ascii="Calibri" w:hAnsi="Calibri"/>
          <w:color w:val="222222"/>
          <w:rPrChange w:id="140" w:author="Carlin Starrs" w:date="2017-09-25T12:06:00Z">
            <w:rPr>
              <w:ins w:id="141" w:author="Carlin Starrs" w:date="2017-09-25T12:06:00Z"/>
              <w:rFonts w:ascii="Calibri" w:hAnsi="Calibri"/>
              <w:color w:val="222222"/>
              <w:sz w:val="22"/>
              <w:szCs w:val="22"/>
            </w:rPr>
          </w:rPrChange>
        </w:rPr>
      </w:pPr>
      <w:ins w:id="142" w:author="Carlin Starrs" w:date="2017-09-25T12:04:00Z">
        <w:r>
          <w:rPr>
            <w:rFonts w:ascii="Calibri" w:hAnsi="Calibri"/>
            <w:color w:val="222222"/>
            <w:sz w:val="22"/>
            <w:szCs w:val="22"/>
          </w:rPr>
          <w:t>FVS_</w:t>
        </w:r>
      </w:ins>
      <w:ins w:id="143" w:author="Carlin Starrs" w:date="2017-09-25T12:06:00Z">
        <w:r>
          <w:rPr>
            <w:rFonts w:ascii="Calibri" w:hAnsi="Calibri"/>
            <w:color w:val="222222"/>
            <w:sz w:val="22"/>
            <w:szCs w:val="22"/>
          </w:rPr>
          <w:t>Compute</w:t>
        </w:r>
      </w:ins>
    </w:p>
    <w:p w14:paraId="524059F6" w14:textId="37C8DE3A" w:rsidR="00857326" w:rsidRPr="00857326" w:rsidRDefault="00857326" w:rsidP="00857326">
      <w:pPr>
        <w:pStyle w:val="m-1377448305647247463msolistparagraph"/>
        <w:numPr>
          <w:ilvl w:val="3"/>
          <w:numId w:val="1"/>
        </w:numPr>
        <w:shd w:val="clear" w:color="auto" w:fill="FFFFFF"/>
        <w:spacing w:before="0" w:beforeAutospacing="0" w:after="0" w:afterAutospacing="0"/>
        <w:rPr>
          <w:ins w:id="144" w:author="Carlin Starrs" w:date="2017-09-25T12:06:00Z"/>
          <w:rFonts w:ascii="Calibri" w:hAnsi="Calibri"/>
          <w:color w:val="222222"/>
          <w:rPrChange w:id="145" w:author="Carlin Starrs" w:date="2017-09-25T12:06:00Z">
            <w:rPr>
              <w:ins w:id="146" w:author="Carlin Starrs" w:date="2017-09-25T12:06:00Z"/>
              <w:rFonts w:ascii="Calibri" w:hAnsi="Calibri"/>
              <w:color w:val="222222"/>
              <w:sz w:val="22"/>
              <w:szCs w:val="22"/>
            </w:rPr>
          </w:rPrChange>
        </w:rPr>
      </w:pPr>
      <w:ins w:id="147" w:author="Carlin Starrs" w:date="2017-09-25T12:06:00Z">
        <w:r>
          <w:rPr>
            <w:rFonts w:ascii="Calibri" w:hAnsi="Calibri"/>
            <w:color w:val="222222"/>
            <w:sz w:val="22"/>
            <w:szCs w:val="22"/>
          </w:rPr>
          <w:t>FVS_StrClass</w:t>
        </w:r>
      </w:ins>
    </w:p>
    <w:p w14:paraId="30022586" w14:textId="36B1196F" w:rsidR="00857326" w:rsidRPr="00B63A64" w:rsidRDefault="00857326" w:rsidP="00857326">
      <w:pPr>
        <w:pStyle w:val="m-1377448305647247463msolistparagraph"/>
        <w:numPr>
          <w:ilvl w:val="3"/>
          <w:numId w:val="1"/>
        </w:numPr>
        <w:shd w:val="clear" w:color="auto" w:fill="FFFFFF"/>
        <w:spacing w:before="0" w:beforeAutospacing="0" w:after="0" w:afterAutospacing="0"/>
        <w:rPr>
          <w:ins w:id="148" w:author="Carlin Starrs" w:date="2017-09-25T12:04:00Z"/>
          <w:rFonts w:ascii="Calibri" w:hAnsi="Calibri"/>
          <w:color w:val="222222"/>
        </w:rPr>
      </w:pPr>
      <w:ins w:id="149" w:author="Carlin Starrs" w:date="2017-09-25T12:06:00Z">
        <w:r>
          <w:rPr>
            <w:rFonts w:ascii="Calibri" w:hAnsi="Calibri"/>
            <w:color w:val="222222"/>
            <w:sz w:val="22"/>
            <w:szCs w:val="22"/>
          </w:rPr>
          <w:t>FVS_Summary</w:t>
        </w:r>
      </w:ins>
    </w:p>
    <w:p w14:paraId="0C5E9F62" w14:textId="43147329" w:rsidR="00857326" w:rsidRDefault="00857326">
      <w:pPr>
        <w:pStyle w:val="ListParagraph"/>
        <w:numPr>
          <w:ilvl w:val="1"/>
          <w:numId w:val="1"/>
        </w:numPr>
        <w:spacing w:after="160" w:line="259" w:lineRule="auto"/>
        <w:rPr>
          <w:ins w:id="150" w:author="Carlin Starrs" w:date="2017-09-25T12:08:00Z"/>
        </w:rPr>
        <w:pPrChange w:id="151" w:author="Carlin Starrs" w:date="2017-09-25T12:03:00Z">
          <w:pPr>
            <w:pStyle w:val="ListParagraph"/>
            <w:numPr>
              <w:numId w:val="1"/>
            </w:numPr>
            <w:spacing w:after="160" w:line="259" w:lineRule="auto"/>
            <w:ind w:hanging="360"/>
          </w:pPr>
        </w:pPrChange>
      </w:pPr>
      <w:ins w:id="152" w:author="Carlin Starrs" w:date="2017-09-25T12:07:00Z">
        <w:r>
          <w:t>Export each table by right</w:t>
        </w:r>
      </w:ins>
      <w:ins w:id="153" w:author="Carlin Starrs" w:date="2017-09-25T12:08:00Z">
        <w:r>
          <w:t>-</w:t>
        </w:r>
      </w:ins>
      <w:ins w:id="154" w:author="Carlin Starrs" w:date="2017-09-25T12:07:00Z">
        <w:r>
          <w:t>clicking the table name and selecting</w:t>
        </w:r>
        <w:r w:rsidRPr="00857326">
          <w:rPr>
            <w:b/>
            <w:rPrChange w:id="155" w:author="Carlin Starrs" w:date="2017-09-25T12:07:00Z">
              <w:rPr/>
            </w:rPrChange>
          </w:rPr>
          <w:t xml:space="preserve"> &lt;Export&gt;</w:t>
        </w:r>
        <w:r>
          <w:t xml:space="preserve"> from the drop down menu that appears. </w:t>
        </w:r>
      </w:ins>
      <w:ins w:id="156" w:author="Carlin Starrs" w:date="2017-09-25T12:08:00Z">
        <w:r>
          <w:t xml:space="preserve">Select </w:t>
        </w:r>
        <w:r w:rsidRPr="00857326">
          <w:rPr>
            <w:b/>
            <w:rPrChange w:id="157" w:author="Carlin Starrs" w:date="2017-09-25T12:08:00Z">
              <w:rPr/>
            </w:rPrChange>
          </w:rPr>
          <w:t>&lt;</w:t>
        </w:r>
        <w:r>
          <w:rPr>
            <w:b/>
          </w:rPr>
          <w:t>Text F</w:t>
        </w:r>
        <w:r w:rsidRPr="00857326">
          <w:rPr>
            <w:b/>
            <w:rPrChange w:id="158" w:author="Carlin Starrs" w:date="2017-09-25T12:08:00Z">
              <w:rPr/>
            </w:rPrChange>
          </w:rPr>
          <w:t xml:space="preserve">ile&gt; </w:t>
        </w:r>
        <w:r>
          <w:t>as your export format.</w:t>
        </w:r>
      </w:ins>
    </w:p>
    <w:p w14:paraId="69F4FE96" w14:textId="39C2B824" w:rsidR="00857326" w:rsidRDefault="00857326">
      <w:pPr>
        <w:pStyle w:val="ListParagraph"/>
        <w:numPr>
          <w:ilvl w:val="1"/>
          <w:numId w:val="1"/>
        </w:numPr>
        <w:spacing w:after="160" w:line="259" w:lineRule="auto"/>
        <w:rPr>
          <w:ins w:id="159" w:author="Carlin Starrs" w:date="2017-09-25T12:09:00Z"/>
        </w:rPr>
        <w:pPrChange w:id="160" w:author="Carlin Starrs" w:date="2017-09-25T12:09:00Z">
          <w:pPr>
            <w:pStyle w:val="ListParagraph"/>
            <w:numPr>
              <w:numId w:val="1"/>
            </w:numPr>
            <w:spacing w:after="160" w:line="259" w:lineRule="auto"/>
            <w:ind w:hanging="360"/>
          </w:pPr>
        </w:pPrChange>
      </w:pPr>
      <w:ins w:id="161" w:author="Carlin Starrs" w:date="2017-09-25T12:08:00Z">
        <w:r>
          <w:t xml:space="preserve">In the window that appears, select the </w:t>
        </w:r>
        <w:r w:rsidRPr="00857326">
          <w:rPr>
            <w:b/>
            <w:rPrChange w:id="162" w:author="Carlin Starrs" w:date="2017-09-25T12:08:00Z">
              <w:rPr/>
            </w:rPrChange>
          </w:rPr>
          <w:t>&lt;Browse&gt;</w:t>
        </w:r>
        <w:r>
          <w:t xml:space="preserve"> button and navigate to your variant folder, then select </w:t>
        </w:r>
        <w:r w:rsidRPr="00857326">
          <w:rPr>
            <w:b/>
            <w:rPrChange w:id="163" w:author="Carlin Starrs" w:date="2017-09-25T12:09:00Z">
              <w:rPr/>
            </w:rPrChange>
          </w:rPr>
          <w:t>&lt;O</w:t>
        </w:r>
      </w:ins>
      <w:ins w:id="164" w:author="Carlin Starrs" w:date="2017-09-25T12:09:00Z">
        <w:r w:rsidRPr="00857326">
          <w:rPr>
            <w:b/>
            <w:rPrChange w:id="165" w:author="Carlin Starrs" w:date="2017-09-25T12:09:00Z">
              <w:rPr/>
            </w:rPrChange>
          </w:rPr>
          <w:t>K&gt;</w:t>
        </w:r>
        <w:r>
          <w:t xml:space="preserve">. </w:t>
        </w:r>
      </w:ins>
    </w:p>
    <w:p w14:paraId="1E8A4696" w14:textId="0ADE257D" w:rsidR="00857326" w:rsidRPr="006E6FF3" w:rsidRDefault="00857326">
      <w:pPr>
        <w:pStyle w:val="ListParagraph"/>
        <w:numPr>
          <w:ilvl w:val="1"/>
          <w:numId w:val="1"/>
        </w:numPr>
        <w:spacing w:after="160" w:line="259" w:lineRule="auto"/>
        <w:rPr>
          <w:ins w:id="166" w:author="Carlin Starrs" w:date="2017-09-25T12:11:00Z"/>
          <w:rPrChange w:id="167" w:author="Carlin Starrs" w:date="2017-09-25T12:11:00Z">
            <w:rPr>
              <w:ins w:id="168" w:author="Carlin Starrs" w:date="2017-09-25T12:11:00Z"/>
              <w:b/>
            </w:rPr>
          </w:rPrChange>
        </w:rPr>
        <w:pPrChange w:id="169" w:author="Carlin Starrs" w:date="2017-09-25T12:09:00Z">
          <w:pPr>
            <w:pStyle w:val="ListParagraph"/>
            <w:numPr>
              <w:numId w:val="1"/>
            </w:numPr>
            <w:spacing w:after="160" w:line="259" w:lineRule="auto"/>
            <w:ind w:hanging="360"/>
          </w:pPr>
        </w:pPrChange>
      </w:pPr>
      <w:ins w:id="170" w:author="Carlin Starrs" w:date="2017-09-25T12:09:00Z">
        <w:r>
          <w:t xml:space="preserve">In the </w:t>
        </w:r>
        <w:r w:rsidRPr="00857326">
          <w:rPr>
            <w:b/>
            <w:rPrChange w:id="171" w:author="Carlin Starrs" w:date="2017-09-25T12:09:00Z">
              <w:rPr/>
            </w:rPrChange>
          </w:rPr>
          <w:t>Export Text Wizard</w:t>
        </w:r>
        <w:r>
          <w:rPr>
            <w:b/>
          </w:rPr>
          <w:t xml:space="preserve"> </w:t>
        </w:r>
        <w:r>
          <w:t xml:space="preserve">window, make sure the </w:t>
        </w:r>
        <w:r w:rsidR="006E6FF3">
          <w:t>radio button for</w:t>
        </w:r>
        <w:r w:rsidR="006E6FF3" w:rsidRPr="006E6FF3">
          <w:rPr>
            <w:b/>
            <w:rPrChange w:id="172" w:author="Carlin Starrs" w:date="2017-09-25T12:10:00Z">
              <w:rPr/>
            </w:rPrChange>
          </w:rPr>
          <w:t xml:space="preserve"> &lt;Delimited&gt;</w:t>
        </w:r>
        <w:r w:rsidR="006E6FF3">
          <w:t xml:space="preserve"> is selec</w:t>
        </w:r>
      </w:ins>
      <w:ins w:id="173" w:author="Carlin Starrs" w:date="2017-09-25T12:10:00Z">
        <w:r w:rsidR="006E6FF3">
          <w:t xml:space="preserve">ted and select </w:t>
        </w:r>
        <w:r w:rsidR="006E6FF3" w:rsidRPr="006E6FF3">
          <w:rPr>
            <w:b/>
            <w:rPrChange w:id="174" w:author="Carlin Starrs" w:date="2017-09-25T12:10:00Z">
              <w:rPr/>
            </w:rPrChange>
          </w:rPr>
          <w:t>&lt;Next&gt;</w:t>
        </w:r>
        <w:r w:rsidR="006E6FF3">
          <w:t xml:space="preserve">. On the next page, select the </w:t>
        </w:r>
        <w:r w:rsidR="006E6FF3" w:rsidRPr="006E6FF3">
          <w:rPr>
            <w:b/>
            <w:rPrChange w:id="175" w:author="Carlin Starrs" w:date="2017-09-25T12:10:00Z">
              <w:rPr/>
            </w:rPrChange>
          </w:rPr>
          <w:t xml:space="preserve">&lt;Comma&gt; </w:t>
        </w:r>
        <w:r w:rsidR="006E6FF3">
          <w:t xml:space="preserve">radio button, and check the </w:t>
        </w:r>
        <w:r w:rsidR="006E6FF3" w:rsidRPr="006E6FF3">
          <w:rPr>
            <w:b/>
            <w:rPrChange w:id="176" w:author="Carlin Starrs" w:date="2017-09-25T12:10:00Z">
              <w:rPr/>
            </w:rPrChange>
          </w:rPr>
          <w:t>&lt;Include Field Names on First Row&gt;</w:t>
        </w:r>
        <w:r w:rsidR="006E6FF3">
          <w:t xml:space="preserve"> box. </w:t>
        </w:r>
      </w:ins>
      <w:ins w:id="177" w:author="Carlin Starrs" w:date="2017-09-25T12:11:00Z">
        <w:r w:rsidR="006E6FF3">
          <w:t xml:space="preserve">Then press </w:t>
        </w:r>
        <w:r w:rsidR="006E6FF3" w:rsidRPr="006E6FF3">
          <w:rPr>
            <w:b/>
            <w:rPrChange w:id="178" w:author="Carlin Starrs" w:date="2017-09-25T12:11:00Z">
              <w:rPr/>
            </w:rPrChange>
          </w:rPr>
          <w:t>&lt;Next&gt;</w:t>
        </w:r>
      </w:ins>
      <w:ins w:id="179" w:author="Carlin Starrs" w:date="2017-09-25T12:14:00Z">
        <w:r w:rsidR="006E6FF3">
          <w:t xml:space="preserve">. If the file you are exporting has the extension .txt, change it to .csv. Select </w:t>
        </w:r>
      </w:ins>
      <w:ins w:id="180" w:author="Carlin Starrs" w:date="2017-09-25T12:11:00Z">
        <w:r w:rsidR="006E6FF3">
          <w:rPr>
            <w:b/>
          </w:rPr>
          <w:t>&lt;Finish&gt;.</w:t>
        </w:r>
      </w:ins>
    </w:p>
    <w:p w14:paraId="251535E4" w14:textId="3BFD0455" w:rsidR="00857326" w:rsidRDefault="006E6FF3">
      <w:pPr>
        <w:pStyle w:val="ListParagraph"/>
        <w:numPr>
          <w:ilvl w:val="1"/>
          <w:numId w:val="1"/>
        </w:numPr>
        <w:spacing w:after="160" w:line="259" w:lineRule="auto"/>
        <w:rPr>
          <w:ins w:id="181" w:author="Carlin Starrs" w:date="2017-09-25T12:42:00Z"/>
        </w:rPr>
        <w:pPrChange w:id="182" w:author="Carlin Starrs" w:date="2017-09-25T12:41:00Z">
          <w:pPr>
            <w:pStyle w:val="ListParagraph"/>
            <w:numPr>
              <w:numId w:val="1"/>
            </w:numPr>
            <w:spacing w:after="160" w:line="259" w:lineRule="auto"/>
            <w:ind w:hanging="360"/>
          </w:pPr>
        </w:pPrChange>
      </w:pPr>
      <w:ins w:id="183" w:author="Carlin Starrs" w:date="2017-09-25T12:12:00Z">
        <w:r>
          <w:t xml:space="preserve">Once you have all the tables exported, open R and run the SDImax2.R script. </w:t>
        </w:r>
      </w:ins>
      <w:ins w:id="184" w:author="Carlin Starrs" w:date="2017-09-25T12:41:00Z">
        <w:r w:rsidR="009A696E">
          <w:t xml:space="preserve">Follow the directions within the R script to create the variant SDImax KCP files. </w:t>
        </w:r>
      </w:ins>
    </w:p>
    <w:p w14:paraId="2997E8F0" w14:textId="1AC7DB09" w:rsidR="009A696E" w:rsidRDefault="009A696E">
      <w:pPr>
        <w:pStyle w:val="ListParagraph"/>
        <w:numPr>
          <w:ilvl w:val="1"/>
          <w:numId w:val="1"/>
        </w:numPr>
        <w:spacing w:after="160" w:line="259" w:lineRule="auto"/>
        <w:rPr>
          <w:ins w:id="185" w:author="Carlin Starrs" w:date="2017-09-25T12:03:00Z"/>
        </w:rPr>
        <w:pPrChange w:id="186" w:author="Carlin Starrs" w:date="2017-09-25T12:43:00Z">
          <w:pPr>
            <w:pStyle w:val="ListParagraph"/>
            <w:numPr>
              <w:numId w:val="1"/>
            </w:numPr>
            <w:spacing w:after="160" w:line="259" w:lineRule="auto"/>
            <w:ind w:hanging="360"/>
          </w:pPr>
        </w:pPrChange>
      </w:pPr>
      <w:ins w:id="187" w:author="Carlin Starrs" w:date="2017-09-25T12:42:00Z">
        <w:r>
          <w:t xml:space="preserve">Repeat for each variant. </w:t>
        </w:r>
      </w:ins>
    </w:p>
    <w:p w14:paraId="31EFF0C6" w14:textId="749C0C5D" w:rsidR="00857326" w:rsidDel="009A696E" w:rsidRDefault="00857326">
      <w:pPr>
        <w:pStyle w:val="ListParagraph"/>
        <w:numPr>
          <w:ilvl w:val="0"/>
          <w:numId w:val="1"/>
        </w:numPr>
        <w:spacing w:after="0" w:line="240" w:lineRule="auto"/>
        <w:rPr>
          <w:ins w:id="188" w:author="carlinstarrs" w:date="2017-09-21T10:44:00Z"/>
          <w:del w:id="189" w:author="Carlin Starrs" w:date="2017-09-25T12:41:00Z"/>
        </w:rPr>
        <w:pPrChange w:id="190" w:author="carlinstarrs" w:date="2017-09-21T10:44:00Z">
          <w:pPr>
            <w:spacing w:after="0" w:line="240" w:lineRule="auto"/>
          </w:pPr>
        </w:pPrChange>
      </w:pPr>
    </w:p>
    <w:p w14:paraId="6E9F2A0A" w14:textId="7DADAB5C" w:rsidR="00CD0286" w:rsidRDefault="00CD0286">
      <w:pPr>
        <w:pStyle w:val="ListParagraph"/>
        <w:numPr>
          <w:ilvl w:val="0"/>
          <w:numId w:val="1"/>
        </w:numPr>
        <w:spacing w:after="0" w:line="240" w:lineRule="auto"/>
        <w:rPr>
          <w:ins w:id="191" w:author="carlinstarrs" w:date="2017-09-21T10:45:00Z"/>
        </w:rPr>
        <w:pPrChange w:id="192" w:author="carlinstarrs" w:date="2017-09-21T10:44:00Z">
          <w:pPr>
            <w:spacing w:after="0" w:line="240" w:lineRule="auto"/>
          </w:pPr>
        </w:pPrChange>
      </w:pPr>
      <w:ins w:id="193" w:author="carlinstarrs" w:date="2017-09-21T10:45:00Z">
        <w:r>
          <w:t>REPUTE/regen file process</w:t>
        </w:r>
      </w:ins>
    </w:p>
    <w:p w14:paraId="169F708E" w14:textId="25AA6C2A" w:rsidR="00CD0286" w:rsidRDefault="00CD0286">
      <w:pPr>
        <w:pStyle w:val="ListParagraph"/>
        <w:numPr>
          <w:ilvl w:val="0"/>
          <w:numId w:val="1"/>
        </w:numPr>
        <w:spacing w:after="0" w:line="240" w:lineRule="auto"/>
        <w:rPr>
          <w:ins w:id="194" w:author="carlinstarrs" w:date="2017-09-21T11:26:00Z"/>
        </w:rPr>
        <w:pPrChange w:id="195" w:author="carlinstarrs" w:date="2017-09-21T10:44:00Z">
          <w:pPr>
            <w:spacing w:after="0" w:line="240" w:lineRule="auto"/>
          </w:pPr>
        </w:pPrChange>
      </w:pPr>
      <w:ins w:id="196" w:author="carlinstarrs" w:date="2017-09-21T10:45:00Z">
        <w:r>
          <w:t>BA_pref file process?</w:t>
        </w:r>
      </w:ins>
    </w:p>
    <w:p w14:paraId="5956EE55" w14:textId="46C2608A" w:rsidR="00423927" w:rsidRDefault="00423927">
      <w:pPr>
        <w:pStyle w:val="ListParagraph"/>
        <w:numPr>
          <w:ilvl w:val="0"/>
          <w:numId w:val="1"/>
        </w:numPr>
        <w:spacing w:after="0" w:line="240" w:lineRule="auto"/>
        <w:rPr>
          <w:ins w:id="197" w:author="carlinstarrs" w:date="2017-09-21T11:26:00Z"/>
        </w:rPr>
        <w:pPrChange w:id="198" w:author="carlinstarrs" w:date="2017-09-21T10:44:00Z">
          <w:pPr>
            <w:spacing w:after="0" w:line="240" w:lineRule="auto"/>
          </w:pPr>
        </w:pPrChange>
      </w:pPr>
      <w:ins w:id="199" w:author="carlinstarrs" w:date="2017-09-21T11:26:00Z">
        <w:r>
          <w:t xml:space="preserve">Check your </w:t>
        </w:r>
        <w:r>
          <w:rPr>
            <w:i/>
          </w:rPr>
          <w:t xml:space="preserve">Predispose.mdb </w:t>
        </w:r>
        <w:r>
          <w:t>file is properly set up</w:t>
        </w:r>
      </w:ins>
    </w:p>
    <w:p w14:paraId="57331B95" w14:textId="3A6BDF31" w:rsidR="00423927" w:rsidRPr="00AF2217" w:rsidRDefault="00CB5BE2" w:rsidP="00423927">
      <w:pPr>
        <w:pStyle w:val="ListParagraph"/>
        <w:numPr>
          <w:ilvl w:val="1"/>
          <w:numId w:val="1"/>
        </w:numPr>
        <w:spacing w:after="0" w:line="240" w:lineRule="auto"/>
        <w:rPr>
          <w:ins w:id="200" w:author="carlinstarrs" w:date="2017-09-21T11:26:00Z"/>
        </w:rPr>
      </w:pPr>
      <w:ins w:id="201" w:author="carlinstarrs" w:date="2017-09-21T11:26:00Z">
        <w:r>
          <w:t xml:space="preserve">Before </w:t>
        </w:r>
      </w:ins>
      <w:ins w:id="202" w:author="carlinstarrs" w:date="2017-09-21T11:27:00Z">
        <w:r>
          <w:t>proceeding</w:t>
        </w:r>
      </w:ins>
      <w:ins w:id="203" w:author="carlinstarrs" w:date="2017-09-21T11:26:00Z">
        <w:r w:rsidR="00423927">
          <w:t xml:space="preserve">, navigate to the variant folder and open the </w:t>
        </w:r>
        <w:r w:rsidR="00423927">
          <w:rPr>
            <w:i/>
          </w:rPr>
          <w:t>Predispose.mdb</w:t>
        </w:r>
      </w:ins>
    </w:p>
    <w:p w14:paraId="5EB605E2" w14:textId="77777777" w:rsidR="00423927" w:rsidRDefault="00423927" w:rsidP="00423927">
      <w:pPr>
        <w:pStyle w:val="ListParagraph"/>
        <w:numPr>
          <w:ilvl w:val="1"/>
          <w:numId w:val="1"/>
        </w:numPr>
        <w:spacing w:after="0" w:line="240" w:lineRule="auto"/>
        <w:rPr>
          <w:ins w:id="204" w:author="carlinstarrs" w:date="2017-09-21T11:26:00Z"/>
        </w:rPr>
      </w:pPr>
      <w:ins w:id="205" w:author="carlinstarrs" w:date="2017-09-21T11:26:00Z">
        <w:r>
          <w:t xml:space="preserve">Run these checks: </w:t>
        </w:r>
      </w:ins>
    </w:p>
    <w:p w14:paraId="080C9861" w14:textId="77777777" w:rsidR="00423927" w:rsidRDefault="00423927" w:rsidP="00423927">
      <w:pPr>
        <w:pStyle w:val="ListParagraph"/>
        <w:numPr>
          <w:ilvl w:val="2"/>
          <w:numId w:val="1"/>
        </w:numPr>
        <w:spacing w:after="0" w:line="240" w:lineRule="auto"/>
        <w:rPr>
          <w:ins w:id="206" w:author="carlinstarrs" w:date="2017-09-21T11:26:00Z"/>
        </w:rPr>
      </w:pPr>
      <w:ins w:id="207" w:author="carlinstarrs" w:date="2017-09-21T11:26:00Z">
        <w:r>
          <w:rPr>
            <w:i/>
          </w:rPr>
          <w:t xml:space="preserve">FVS_StandInit </w:t>
        </w:r>
        <w:r>
          <w:t xml:space="preserve">contains a “County” field that is populated. </w:t>
        </w:r>
      </w:ins>
    </w:p>
    <w:p w14:paraId="663E7C94" w14:textId="77777777" w:rsidR="00423927" w:rsidRDefault="00423927" w:rsidP="00423927">
      <w:pPr>
        <w:pStyle w:val="ListParagraph"/>
        <w:numPr>
          <w:ilvl w:val="3"/>
          <w:numId w:val="1"/>
        </w:numPr>
        <w:spacing w:after="0" w:line="240" w:lineRule="auto"/>
        <w:rPr>
          <w:ins w:id="208" w:author="carlinstarrs" w:date="2017-09-21T11:26:00Z"/>
        </w:rPr>
      </w:pPr>
      <w:ins w:id="209" w:author="carlinstarrs" w:date="2017-09-21T11:26:00Z">
        <w:r>
          <w:t>If values are not populated, go to step 4</w:t>
        </w:r>
      </w:ins>
    </w:p>
    <w:p w14:paraId="063E3494" w14:textId="77777777" w:rsidR="00423927" w:rsidRDefault="00423927" w:rsidP="00423927">
      <w:pPr>
        <w:pStyle w:val="ListParagraph"/>
        <w:numPr>
          <w:ilvl w:val="2"/>
          <w:numId w:val="1"/>
        </w:numPr>
        <w:spacing w:after="0" w:line="240" w:lineRule="auto"/>
        <w:rPr>
          <w:ins w:id="210" w:author="Carlin Starrs" w:date="2017-09-22T10:36:00Z"/>
        </w:rPr>
      </w:pPr>
      <w:ins w:id="211" w:author="carlinstarrs" w:date="2017-09-21T11:26:00Z">
        <w:r>
          <w:rPr>
            <w:i/>
          </w:rPr>
          <w:t xml:space="preserve">FVS_StandInit </w:t>
        </w:r>
        <w:r>
          <w:t>contains a “FM_BY” field that is populated.</w:t>
        </w:r>
      </w:ins>
    </w:p>
    <w:p w14:paraId="672F243C" w14:textId="427D4771" w:rsidR="001033D1" w:rsidDel="001033D1" w:rsidRDefault="001033D1" w:rsidP="00423927">
      <w:pPr>
        <w:pStyle w:val="ListParagraph"/>
        <w:numPr>
          <w:ilvl w:val="2"/>
          <w:numId w:val="1"/>
        </w:numPr>
        <w:spacing w:after="0" w:line="240" w:lineRule="auto"/>
        <w:rPr>
          <w:ins w:id="212" w:author="carlinstarrs" w:date="2017-09-21T11:26:00Z"/>
          <w:del w:id="213" w:author="Carlin Starrs" w:date="2017-09-22T10:36:00Z"/>
        </w:rPr>
      </w:pPr>
    </w:p>
    <w:p w14:paraId="1B73BA14" w14:textId="77777777" w:rsidR="00423927" w:rsidRDefault="00423927" w:rsidP="00423927">
      <w:pPr>
        <w:pStyle w:val="ListParagraph"/>
        <w:numPr>
          <w:ilvl w:val="3"/>
          <w:numId w:val="1"/>
        </w:numPr>
        <w:spacing w:after="0" w:line="240" w:lineRule="auto"/>
        <w:rPr>
          <w:ins w:id="214" w:author="carlinstarrs" w:date="2017-09-21T11:26:00Z"/>
        </w:rPr>
      </w:pPr>
      <w:ins w:id="215" w:author="carlinstarrs" w:date="2017-09-21T11:26:00Z">
        <w:r>
          <w:t>Some values may be blank. If all values are blank, go to steps 6-13</w:t>
        </w:r>
      </w:ins>
    </w:p>
    <w:p w14:paraId="41B66077" w14:textId="77777777" w:rsidR="00423927" w:rsidRDefault="00423927" w:rsidP="00423927">
      <w:pPr>
        <w:pStyle w:val="ListParagraph"/>
        <w:numPr>
          <w:ilvl w:val="2"/>
          <w:numId w:val="1"/>
        </w:numPr>
        <w:spacing w:after="0" w:line="240" w:lineRule="auto"/>
        <w:rPr>
          <w:ins w:id="216" w:author="carlinstarrs" w:date="2017-09-21T11:26:00Z"/>
        </w:rPr>
      </w:pPr>
      <w:ins w:id="217" w:author="carlinstarrs" w:date="2017-09-21T11:26:00Z">
        <w:r>
          <w:rPr>
            <w:i/>
          </w:rPr>
          <w:t xml:space="preserve">FVS_TreeInit </w:t>
        </w:r>
        <w:r>
          <w:t xml:space="preserve">values in the “TREE_ID” field are 7 characters (e.g. 0001001). </w:t>
        </w:r>
      </w:ins>
    </w:p>
    <w:p w14:paraId="6037D799" w14:textId="75C0AC0B" w:rsidR="00423927" w:rsidRDefault="00423927">
      <w:pPr>
        <w:pStyle w:val="ListParagraph"/>
        <w:numPr>
          <w:ilvl w:val="3"/>
          <w:numId w:val="1"/>
        </w:numPr>
        <w:spacing w:after="0" w:line="240" w:lineRule="auto"/>
        <w:rPr>
          <w:ins w:id="218" w:author="Carlin Starrs" w:date="2017-09-22T10:36:00Z"/>
        </w:rPr>
        <w:pPrChange w:id="219" w:author="carlinstarrs" w:date="2017-09-21T11:26:00Z">
          <w:pPr>
            <w:pStyle w:val="ListParagraph"/>
            <w:numPr>
              <w:ilvl w:val="2"/>
              <w:numId w:val="1"/>
            </w:numPr>
            <w:spacing w:after="0" w:line="240" w:lineRule="auto"/>
            <w:ind w:left="2160" w:hanging="180"/>
          </w:pPr>
        </w:pPrChange>
      </w:pPr>
      <w:ins w:id="220" w:author="carlinstarrs" w:date="2017-09-21T11:26:00Z">
        <w:r>
          <w:t>If not, go to step 5</w:t>
        </w:r>
      </w:ins>
    </w:p>
    <w:p w14:paraId="0BA6616F" w14:textId="77777777" w:rsidR="001033D1" w:rsidRDefault="001033D1" w:rsidP="001033D1">
      <w:pPr>
        <w:pStyle w:val="ListParagraph"/>
        <w:numPr>
          <w:ilvl w:val="2"/>
          <w:numId w:val="1"/>
        </w:numPr>
        <w:spacing w:after="0" w:line="240" w:lineRule="auto"/>
        <w:rPr>
          <w:ins w:id="221" w:author="Carlin Starrs" w:date="2017-09-22T10:36:00Z"/>
        </w:rPr>
      </w:pPr>
      <w:ins w:id="222" w:author="Carlin Starrs" w:date="2017-09-22T10:36:00Z">
        <w:r>
          <w:rPr>
            <w:i/>
          </w:rPr>
          <w:t xml:space="preserve">FVS_StandInit </w:t>
        </w:r>
        <w:r>
          <w:t>“Inv_Year” values are all 2007</w:t>
        </w:r>
      </w:ins>
    </w:p>
    <w:p w14:paraId="5B2A9516" w14:textId="70D514B2" w:rsidR="001033D1" w:rsidRDefault="001033D1">
      <w:pPr>
        <w:pStyle w:val="ListParagraph"/>
        <w:numPr>
          <w:ilvl w:val="3"/>
          <w:numId w:val="1"/>
        </w:numPr>
        <w:spacing w:after="0" w:line="240" w:lineRule="auto"/>
        <w:rPr>
          <w:ins w:id="223" w:author="carlinstarrs" w:date="2017-09-21T11:27:00Z"/>
        </w:rPr>
        <w:pPrChange w:id="224" w:author="Carlin Starrs" w:date="2017-09-22T10:36:00Z">
          <w:pPr>
            <w:pStyle w:val="ListParagraph"/>
            <w:numPr>
              <w:ilvl w:val="2"/>
              <w:numId w:val="1"/>
            </w:numPr>
            <w:spacing w:after="0" w:line="240" w:lineRule="auto"/>
            <w:ind w:left="2160" w:hanging="180"/>
          </w:pPr>
        </w:pPrChange>
      </w:pPr>
      <w:ins w:id="225" w:author="Carlin Starrs" w:date="2017-09-22T10:36:00Z">
        <w:r>
          <w:t>If not, go to step 5</w:t>
        </w:r>
      </w:ins>
    </w:p>
    <w:p w14:paraId="5B74CC81" w14:textId="6544D838" w:rsidR="00423927" w:rsidRDefault="00423927">
      <w:pPr>
        <w:pStyle w:val="ListParagraph"/>
        <w:numPr>
          <w:ilvl w:val="2"/>
          <w:numId w:val="1"/>
        </w:numPr>
        <w:spacing w:after="0" w:line="240" w:lineRule="auto"/>
        <w:rPr>
          <w:ins w:id="226" w:author="carlinstarrs" w:date="2017-09-21T11:27:00Z"/>
        </w:rPr>
      </w:pPr>
      <w:ins w:id="227" w:author="carlinstarrs" w:date="2017-09-21T11:27:00Z">
        <w:r>
          <w:rPr>
            <w:i/>
          </w:rPr>
          <w:t xml:space="preserve">FVS_GroupAddFilesAndKeywords </w:t>
        </w:r>
        <w:r>
          <w:t>has a “Groups” field with the value “All”</w:t>
        </w:r>
      </w:ins>
    </w:p>
    <w:p w14:paraId="1D27C3AC" w14:textId="6E649397" w:rsidR="00423927" w:rsidRPr="00F35B5E" w:rsidRDefault="00423927">
      <w:pPr>
        <w:pStyle w:val="ListParagraph"/>
        <w:numPr>
          <w:ilvl w:val="3"/>
          <w:numId w:val="1"/>
        </w:numPr>
        <w:spacing w:after="0" w:line="240" w:lineRule="auto"/>
        <w:rPr>
          <w:ins w:id="228" w:author="carlinstarrs" w:date="2017-09-21T11:26:00Z"/>
        </w:rPr>
        <w:pPrChange w:id="229" w:author="carlinstarrs" w:date="2017-09-21T11:27:00Z">
          <w:pPr>
            <w:pStyle w:val="ListParagraph"/>
            <w:numPr>
              <w:ilvl w:val="2"/>
              <w:numId w:val="1"/>
            </w:numPr>
            <w:spacing w:after="0" w:line="240" w:lineRule="auto"/>
            <w:ind w:left="2160" w:hanging="180"/>
          </w:pPr>
        </w:pPrChange>
      </w:pPr>
      <w:ins w:id="230" w:author="carlinstarrs" w:date="2017-09-21T11:27:00Z">
        <w:r>
          <w:t>If it reads “All_Stands”, go to step 3</w:t>
        </w:r>
      </w:ins>
    </w:p>
    <w:p w14:paraId="493B3DE4" w14:textId="01A3B2A2" w:rsidR="00F855B0" w:rsidRDefault="00CD0286">
      <w:pPr>
        <w:pStyle w:val="ListParagraph"/>
        <w:numPr>
          <w:ilvl w:val="0"/>
          <w:numId w:val="1"/>
        </w:numPr>
        <w:spacing w:after="0" w:line="240" w:lineRule="auto"/>
        <w:rPr>
          <w:ins w:id="231" w:author="Carlin" w:date="2017-11-06T12:12:00Z"/>
        </w:rPr>
        <w:pPrChange w:id="232" w:author="Carlin" w:date="2017-11-06T12:11:00Z">
          <w:pPr>
            <w:spacing w:after="0" w:line="240" w:lineRule="auto"/>
          </w:pPr>
        </w:pPrChange>
      </w:pPr>
      <w:ins w:id="233" w:author="carlinstarrs" w:date="2017-09-21T10:45:00Z">
        <w:r>
          <w:t>Run the package KCPs</w:t>
        </w:r>
      </w:ins>
      <w:ins w:id="234" w:author="Carlin" w:date="2017-11-06T11:22:00Z">
        <w:r w:rsidR="00475AC7">
          <w:t xml:space="preserve"> through FVS Suppose</w:t>
        </w:r>
      </w:ins>
    </w:p>
    <w:p w14:paraId="66F6B7CA" w14:textId="77777777" w:rsidR="00F855B0" w:rsidRDefault="00F855B0" w:rsidP="00F855B0">
      <w:pPr>
        <w:pStyle w:val="ListParagraph"/>
        <w:numPr>
          <w:ilvl w:val="1"/>
          <w:numId w:val="1"/>
        </w:numPr>
        <w:rPr>
          <w:ins w:id="235" w:author="Carlin" w:date="2017-11-06T12:12:00Z"/>
        </w:rPr>
      </w:pPr>
      <w:ins w:id="236" w:author="Carlin" w:date="2017-11-06T12:12:00Z">
        <w:r>
          <w:t>Open FVS – Suppose</w:t>
        </w:r>
      </w:ins>
    </w:p>
    <w:p w14:paraId="21F5B29C" w14:textId="77777777" w:rsidR="00F855B0" w:rsidRPr="00F84BEB" w:rsidRDefault="00F855B0" w:rsidP="00F855B0">
      <w:pPr>
        <w:pStyle w:val="ListParagraph"/>
        <w:numPr>
          <w:ilvl w:val="1"/>
          <w:numId w:val="1"/>
        </w:numPr>
        <w:spacing w:after="0" w:line="240" w:lineRule="auto"/>
        <w:rPr>
          <w:ins w:id="237" w:author="Carlin" w:date="2017-11-06T12:12:00Z"/>
          <w:rFonts w:cs="Times New Roman"/>
          <w:szCs w:val="24"/>
        </w:rPr>
      </w:pPr>
      <w:ins w:id="238" w:author="Carlin" w:date="2017-11-06T12:12:00Z">
        <w:r w:rsidRPr="00F84BEB">
          <w:rPr>
            <w:rFonts w:cs="Times New Roman"/>
            <w:szCs w:val="24"/>
          </w:rPr>
          <w:t xml:space="preserve">On the top tool bar select </w:t>
        </w:r>
        <w:r w:rsidRPr="00F84BEB">
          <w:rPr>
            <w:rFonts w:cs="Times New Roman"/>
            <w:b/>
            <w:szCs w:val="24"/>
          </w:rPr>
          <w:t xml:space="preserve">&lt;File&gt; &lt;Select Locations File&gt;. </w:t>
        </w:r>
      </w:ins>
    </w:p>
    <w:p w14:paraId="69D1DF6A" w14:textId="77777777" w:rsidR="00F855B0" w:rsidRPr="00F84BEB" w:rsidRDefault="00F855B0" w:rsidP="00F855B0">
      <w:pPr>
        <w:pStyle w:val="ListParagraph"/>
        <w:numPr>
          <w:ilvl w:val="1"/>
          <w:numId w:val="1"/>
        </w:numPr>
        <w:spacing w:after="0" w:line="240" w:lineRule="auto"/>
        <w:rPr>
          <w:ins w:id="239" w:author="Carlin" w:date="2017-11-06T12:12:00Z"/>
          <w:rFonts w:cs="Times New Roman"/>
          <w:szCs w:val="24"/>
        </w:rPr>
      </w:pPr>
      <w:ins w:id="240" w:author="Carlin" w:date="2017-11-06T12:12:00Z">
        <w:r w:rsidRPr="00F84BEB">
          <w:rPr>
            <w:rFonts w:cs="Times New Roman"/>
            <w:szCs w:val="24"/>
          </w:rPr>
          <w:lastRenderedPageBreak/>
          <w:t>Navigate to the BioSum project files folder.  Then go to the “fvs\data\</w:t>
        </w:r>
        <w:r w:rsidRPr="0010104B">
          <w:rPr>
            <w:rFonts w:cs="Times New Roman"/>
            <w:i/>
            <w:szCs w:val="24"/>
          </w:rPr>
          <w:t>variant</w:t>
        </w:r>
        <w:r w:rsidRPr="00F84BEB">
          <w:rPr>
            <w:rFonts w:cs="Times New Roman"/>
            <w:szCs w:val="24"/>
          </w:rPr>
          <w:t xml:space="preserve">” folder and select the </w:t>
        </w:r>
        <w:r w:rsidRPr="000251EE">
          <w:rPr>
            <w:rFonts w:cs="Times New Roman"/>
            <w:b/>
            <w:szCs w:val="24"/>
          </w:rPr>
          <w:t>Predispose.loc</w:t>
        </w:r>
        <w:r>
          <w:rPr>
            <w:rFonts w:cs="Times New Roman"/>
            <w:szCs w:val="24"/>
          </w:rPr>
          <w:t xml:space="preserve"> file (</w:t>
        </w:r>
        <w:r w:rsidRPr="000251EE">
          <w:rPr>
            <w:rFonts w:cs="Times New Roman"/>
            <w:b/>
            <w:szCs w:val="24"/>
          </w:rPr>
          <w:t>NOTE</w:t>
        </w:r>
        <w:r>
          <w:rPr>
            <w:rFonts w:cs="Times New Roman"/>
            <w:szCs w:val="24"/>
          </w:rPr>
          <w:t xml:space="preserve">: Do not select the </w:t>
        </w:r>
        <w:r w:rsidRPr="000251EE">
          <w:rPr>
            <w:rFonts w:cs="Times New Roman"/>
            <w:i/>
            <w:szCs w:val="24"/>
          </w:rPr>
          <w:t>variantname.loc</w:t>
        </w:r>
        <w:r>
          <w:rPr>
            <w:rFonts w:cs="Times New Roman"/>
            <w:szCs w:val="24"/>
          </w:rPr>
          <w:t xml:space="preserve"> file)</w:t>
        </w:r>
      </w:ins>
    </w:p>
    <w:p w14:paraId="3374D00F" w14:textId="77777777" w:rsidR="00F855B0" w:rsidRPr="003A6056" w:rsidRDefault="00F855B0" w:rsidP="00F855B0">
      <w:pPr>
        <w:pStyle w:val="ListParagraph"/>
        <w:numPr>
          <w:ilvl w:val="1"/>
          <w:numId w:val="1"/>
        </w:numPr>
        <w:spacing w:after="0" w:line="240" w:lineRule="auto"/>
        <w:rPr>
          <w:ins w:id="241" w:author="Carlin" w:date="2017-11-06T12:12:00Z"/>
          <w:rFonts w:cs="Times New Roman"/>
          <w:szCs w:val="24"/>
        </w:rPr>
      </w:pPr>
      <w:ins w:id="242" w:author="Carlin" w:date="2017-11-06T12:12:00Z">
        <w:r w:rsidRPr="00F84BEB">
          <w:rPr>
            <w:rFonts w:cs="Times New Roman"/>
            <w:szCs w:val="24"/>
          </w:rPr>
          <w:t xml:space="preserve">After selecting the locations file, the </w:t>
        </w:r>
        <w:r w:rsidRPr="00F84BEB">
          <w:rPr>
            <w:rFonts w:cs="Times New Roman"/>
            <w:b/>
            <w:szCs w:val="24"/>
          </w:rPr>
          <w:t>Select Simulation Stand</w:t>
        </w:r>
        <w:r w:rsidRPr="00F84BEB">
          <w:rPr>
            <w:rFonts w:cs="Times New Roman"/>
            <w:szCs w:val="24"/>
          </w:rPr>
          <w:t xml:space="preserve"> window will open. By default, the </w:t>
        </w:r>
        <w:r w:rsidRPr="00F84BEB">
          <w:rPr>
            <w:rFonts w:cs="Times New Roman"/>
            <w:b/>
            <w:szCs w:val="24"/>
          </w:rPr>
          <w:t>&lt;Pick Locations First&gt;</w:t>
        </w:r>
        <w:r w:rsidRPr="00F84BEB">
          <w:rPr>
            <w:rFonts w:cs="Times New Roman"/>
            <w:szCs w:val="24"/>
          </w:rPr>
          <w:t xml:space="preserve"> radio button is selected. Click on the two-letter variant code listed in the left window</w:t>
        </w:r>
        <w:r w:rsidRPr="002B66EF">
          <w:rPr>
            <w:rFonts w:cs="Times New Roman"/>
            <w:szCs w:val="24"/>
          </w:rPr>
          <w:t xml:space="preserve"> pane. A list of all available stands will appear in the right window pane, as in </w:t>
        </w:r>
        <w:r w:rsidRPr="00F84BEB">
          <w:rPr>
            <w:rFonts w:cs="Times New Roman"/>
            <w:szCs w:val="24"/>
          </w:rPr>
          <w:t>Figure 4.</w:t>
        </w:r>
        <w:r>
          <w:rPr>
            <w:rFonts w:cs="Times New Roman"/>
            <w:szCs w:val="24"/>
          </w:rPr>
          <w:t>20</w:t>
        </w:r>
        <w:r w:rsidRPr="00F84BEB">
          <w:rPr>
            <w:rFonts w:cs="Times New Roman"/>
            <w:szCs w:val="24"/>
          </w:rPr>
          <w:t xml:space="preserve">.  Add all stands to the simulation using the </w:t>
        </w:r>
        <w:r w:rsidRPr="00F84BEB">
          <w:rPr>
            <w:rFonts w:cs="Times New Roman"/>
            <w:b/>
            <w:szCs w:val="24"/>
          </w:rPr>
          <w:t>&lt;All Stands&gt;</w:t>
        </w:r>
        <w:r w:rsidRPr="00F84BEB">
          <w:rPr>
            <w:rFonts w:cs="Times New Roman"/>
            <w:szCs w:val="24"/>
          </w:rPr>
          <w:t xml:space="preserve"> button </w:t>
        </w:r>
        <w:r>
          <w:rPr>
            <w:rFonts w:cs="Times New Roman"/>
            <w:szCs w:val="24"/>
          </w:rPr>
          <w:t xml:space="preserve">on the lower right of the window </w:t>
        </w:r>
        <w:r w:rsidRPr="00F84BEB">
          <w:rPr>
            <w:rFonts w:cs="Times New Roman"/>
            <w:szCs w:val="24"/>
          </w:rPr>
          <w:t xml:space="preserve">or use pre-defined groups to filter which stands are added. Finalize selection by clicking </w:t>
        </w:r>
        <w:r w:rsidRPr="00F84BEB">
          <w:rPr>
            <w:rFonts w:cs="Times New Roman"/>
            <w:b/>
            <w:szCs w:val="24"/>
          </w:rPr>
          <w:t>&lt;Add {count} Stands&gt;.</w:t>
        </w:r>
        <w:r w:rsidRPr="00F84BEB">
          <w:rPr>
            <w:rFonts w:cs="Times New Roman"/>
            <w:szCs w:val="24"/>
          </w:rPr>
          <w:t xml:space="preserve"> </w:t>
        </w:r>
        <w:r w:rsidRPr="00F84BEB">
          <w:rPr>
            <w:rFonts w:cs="Times New Roman"/>
            <w:b/>
            <w:szCs w:val="24"/>
          </w:rPr>
          <w:t>&lt;Close&gt;</w:t>
        </w:r>
        <w:r w:rsidRPr="00F84BEB">
          <w:rPr>
            <w:rFonts w:cs="Times New Roman"/>
            <w:szCs w:val="24"/>
          </w:rPr>
          <w:t xml:space="preserve"> </w:t>
        </w:r>
        <w:r>
          <w:rPr>
            <w:rFonts w:cs="Times New Roman"/>
            <w:szCs w:val="24"/>
          </w:rPr>
          <w:t xml:space="preserve">the </w:t>
        </w:r>
        <w:r w:rsidRPr="00F84BEB">
          <w:rPr>
            <w:rFonts w:cs="Times New Roman"/>
            <w:szCs w:val="24"/>
          </w:rPr>
          <w:t>window.</w:t>
        </w:r>
        <w:r w:rsidRPr="002B66EF">
          <w:rPr>
            <w:rFonts w:cs="Times New Roman"/>
            <w:szCs w:val="24"/>
          </w:rPr>
          <w:t xml:space="preserve"> </w:t>
        </w:r>
      </w:ins>
    </w:p>
    <w:p w14:paraId="235E8E2B" w14:textId="77777777" w:rsidR="00F855B0" w:rsidRDefault="00F855B0" w:rsidP="00F855B0">
      <w:pPr>
        <w:pStyle w:val="ListParagraph"/>
        <w:numPr>
          <w:ilvl w:val="1"/>
          <w:numId w:val="1"/>
        </w:numPr>
        <w:spacing w:after="0" w:line="240" w:lineRule="auto"/>
        <w:rPr>
          <w:ins w:id="243" w:author="Carlin" w:date="2017-11-06T12:12:00Z"/>
          <w:rFonts w:cs="Times New Roman"/>
          <w:szCs w:val="24"/>
        </w:rPr>
      </w:pPr>
      <w:ins w:id="244" w:author="Carlin" w:date="2017-11-06T12:12:00Z">
        <w:r w:rsidRPr="00F84BEB">
          <w:rPr>
            <w:rFonts w:cs="Times New Roman"/>
            <w:szCs w:val="24"/>
          </w:rPr>
          <w:t>Now that all stands have been selected, the next step is to add the</w:t>
        </w:r>
        <w:r>
          <w:rPr>
            <w:rFonts w:cs="Times New Roman"/>
            <w:szCs w:val="24"/>
          </w:rPr>
          <w:t xml:space="preserve"> package and related</w:t>
        </w:r>
        <w:r w:rsidRPr="00F84BEB">
          <w:rPr>
            <w:rFonts w:cs="Times New Roman"/>
            <w:szCs w:val="24"/>
          </w:rPr>
          <w:t xml:space="preserve"> .kcp </w:t>
        </w:r>
        <w:r>
          <w:rPr>
            <w:rFonts w:cs="Times New Roman"/>
            <w:szCs w:val="24"/>
          </w:rPr>
          <w:t xml:space="preserve">files </w:t>
        </w:r>
        <w:r w:rsidRPr="00F84BEB">
          <w:rPr>
            <w:rFonts w:cs="Times New Roman"/>
            <w:szCs w:val="24"/>
          </w:rPr>
          <w:t xml:space="preserve">to the current simulation.  The </w:t>
        </w:r>
        <w:r w:rsidRPr="00F84BEB">
          <w:rPr>
            <w:rFonts w:cs="Times New Roman"/>
            <w:b/>
            <w:szCs w:val="24"/>
          </w:rPr>
          <w:t>Simulation file contents</w:t>
        </w:r>
        <w:r w:rsidRPr="00F84BEB">
          <w:rPr>
            <w:rFonts w:cs="Times New Roman"/>
            <w:szCs w:val="24"/>
          </w:rPr>
          <w:t xml:space="preserve"> window lists all stands in the simulation. Clicking on any stand will expand the list to show all FVS keywords that will be applied to this stand during the simulation.  This is where the .kcp file will be “attached” in the simulation. </w:t>
        </w:r>
      </w:ins>
    </w:p>
    <w:p w14:paraId="7D80BC5E" w14:textId="0C99C6D4" w:rsidR="00F855B0" w:rsidRDefault="00F855B0" w:rsidP="00F855B0">
      <w:pPr>
        <w:pStyle w:val="ListParagraph"/>
        <w:numPr>
          <w:ilvl w:val="1"/>
          <w:numId w:val="1"/>
        </w:numPr>
        <w:spacing w:after="0" w:line="240" w:lineRule="auto"/>
        <w:rPr>
          <w:ins w:id="245" w:author="Carlin" w:date="2017-11-06T12:13:00Z"/>
          <w:rFonts w:cs="Times New Roman"/>
          <w:szCs w:val="24"/>
        </w:rPr>
      </w:pPr>
      <w:ins w:id="246" w:author="Carlin" w:date="2017-11-06T12:12:00Z">
        <w:r w:rsidRPr="00F84BEB">
          <w:rPr>
            <w:rFonts w:cs="Times New Roman"/>
            <w:szCs w:val="24"/>
          </w:rPr>
          <w:t xml:space="preserve">Click </w:t>
        </w:r>
        <w:r w:rsidRPr="00F84BEB">
          <w:rPr>
            <w:rFonts w:cs="Times New Roman"/>
            <w:b/>
            <w:szCs w:val="24"/>
          </w:rPr>
          <w:t>&lt;Insert from file&gt;</w:t>
        </w:r>
        <w:r w:rsidRPr="00F84BEB">
          <w:rPr>
            <w:rFonts w:cs="Times New Roman"/>
            <w:szCs w:val="24"/>
          </w:rPr>
          <w:t>. Browse to the folder where .kcp files have been saved and select the</w:t>
        </w:r>
      </w:ins>
      <w:ins w:id="247" w:author="Carlin" w:date="2017-11-06T12:13:00Z">
        <w:r>
          <w:rPr>
            <w:rFonts w:cs="Times New Roman"/>
            <w:szCs w:val="24"/>
          </w:rPr>
          <w:t xml:space="preserve"> </w:t>
        </w:r>
      </w:ins>
      <w:ins w:id="248" w:author="Carlin" w:date="2017-11-06T12:12:00Z">
        <w:r w:rsidRPr="00F855B0">
          <w:rPr>
            <w:rFonts w:cs="Times New Roman"/>
            <w:i/>
            <w:szCs w:val="24"/>
            <w:rPrChange w:id="249" w:author="Carlin" w:date="2017-11-06T12:13:00Z">
              <w:rPr>
                <w:rFonts w:cs="Times New Roman"/>
                <w:szCs w:val="24"/>
              </w:rPr>
            </w:rPrChange>
          </w:rPr>
          <w:t>{packagename}.KCP</w:t>
        </w:r>
        <w:r>
          <w:rPr>
            <w:rFonts w:cs="Times New Roman"/>
            <w:szCs w:val="24"/>
          </w:rPr>
          <w:t xml:space="preserve"> file</w:t>
        </w:r>
        <w:r w:rsidRPr="00F84BEB">
          <w:rPr>
            <w:rFonts w:cs="Times New Roman"/>
            <w:szCs w:val="24"/>
          </w:rPr>
          <w:t>. As soon as the .kcp file has been added, it should be displayed in the window</w:t>
        </w:r>
      </w:ins>
      <w:ins w:id="250" w:author="Carlin" w:date="2017-11-06T12:13:00Z">
        <w:r>
          <w:rPr>
            <w:rFonts w:cs="Times New Roman"/>
            <w:szCs w:val="24"/>
          </w:rPr>
          <w:t xml:space="preserve"> (see Figure X)</w:t>
        </w:r>
      </w:ins>
      <w:ins w:id="251" w:author="Carlin" w:date="2017-11-06T12:12:00Z">
        <w:r w:rsidRPr="00F84BEB">
          <w:rPr>
            <w:rFonts w:cs="Times New Roman"/>
            <w:szCs w:val="24"/>
          </w:rPr>
          <w:t>. By default, FVS applies all keywords within the .kcp file to all plots selected for this simulation.</w:t>
        </w:r>
      </w:ins>
    </w:p>
    <w:p w14:paraId="0FE64614" w14:textId="026D5CFB" w:rsidR="00F855B0" w:rsidRDefault="00F855B0">
      <w:pPr>
        <w:pStyle w:val="ListParagraph"/>
        <w:numPr>
          <w:ilvl w:val="2"/>
          <w:numId w:val="1"/>
        </w:numPr>
        <w:spacing w:after="0" w:line="240" w:lineRule="auto"/>
        <w:rPr>
          <w:ins w:id="252" w:author="Carlin" w:date="2017-11-06T12:13:00Z"/>
          <w:rFonts w:cs="Times New Roman"/>
          <w:szCs w:val="24"/>
        </w:rPr>
        <w:pPrChange w:id="253" w:author="Carlin" w:date="2017-11-06T12:13:00Z">
          <w:pPr>
            <w:pStyle w:val="ListParagraph"/>
            <w:numPr>
              <w:ilvl w:val="1"/>
              <w:numId w:val="1"/>
            </w:numPr>
            <w:spacing w:after="0" w:line="240" w:lineRule="auto"/>
            <w:ind w:left="1440" w:hanging="360"/>
          </w:pPr>
        </w:pPrChange>
      </w:pPr>
      <w:ins w:id="254" w:author="Carlin" w:date="2017-11-06T12:13:00Z">
        <w:r>
          <w:rPr>
            <w:rFonts w:cs="Times New Roman"/>
            <w:szCs w:val="24"/>
          </w:rPr>
          <w:t xml:space="preserve">Make sure </w:t>
        </w:r>
        <w:r w:rsidRPr="008D6FDA">
          <w:rPr>
            <w:rFonts w:cs="Times New Roman"/>
            <w:i/>
            <w:szCs w:val="24"/>
          </w:rPr>
          <w:t>{packagename}.KCP</w:t>
        </w:r>
        <w:r>
          <w:rPr>
            <w:rFonts w:cs="Times New Roman"/>
            <w:i/>
            <w:szCs w:val="24"/>
          </w:rPr>
          <w:t xml:space="preserve"> </w:t>
        </w:r>
        <w:r>
          <w:rPr>
            <w:rFonts w:cs="Times New Roman"/>
            <w:szCs w:val="24"/>
          </w:rPr>
          <w:t>is the first KCP file in the list</w:t>
        </w:r>
      </w:ins>
    </w:p>
    <w:p w14:paraId="3894B1DF" w14:textId="38C98F54" w:rsidR="00F855B0" w:rsidRPr="00F84BEB" w:rsidRDefault="00F855B0">
      <w:pPr>
        <w:pStyle w:val="ListParagraph"/>
        <w:numPr>
          <w:ilvl w:val="1"/>
          <w:numId w:val="1"/>
        </w:numPr>
        <w:spacing w:after="0" w:line="240" w:lineRule="auto"/>
        <w:rPr>
          <w:ins w:id="255" w:author="Carlin" w:date="2017-11-06T12:12:00Z"/>
          <w:rFonts w:cs="Times New Roman"/>
          <w:szCs w:val="24"/>
        </w:rPr>
      </w:pPr>
      <w:ins w:id="256" w:author="Carlin" w:date="2017-11-06T12:13:00Z">
        <w:r>
          <w:rPr>
            <w:rFonts w:cs="Times New Roman"/>
            <w:szCs w:val="24"/>
          </w:rPr>
          <w:t xml:space="preserve">Repeat the step above to add any other KCP files you </w:t>
        </w:r>
      </w:ins>
      <w:ins w:id="257" w:author="Carlin" w:date="2017-11-06T12:14:00Z">
        <w:r>
          <w:rPr>
            <w:rFonts w:cs="Times New Roman"/>
            <w:szCs w:val="24"/>
          </w:rPr>
          <w:t>wish to add (see Figure X for CEC example).</w:t>
        </w:r>
      </w:ins>
    </w:p>
    <w:p w14:paraId="4EC75D8E" w14:textId="77777777" w:rsidR="00F855B0" w:rsidRDefault="00F855B0" w:rsidP="00F855B0">
      <w:pPr>
        <w:pStyle w:val="ListParagraph"/>
        <w:numPr>
          <w:ilvl w:val="1"/>
          <w:numId w:val="1"/>
        </w:numPr>
        <w:spacing w:after="0" w:line="240" w:lineRule="auto"/>
        <w:rPr>
          <w:ins w:id="258" w:author="Carlin" w:date="2017-11-06T12:12:00Z"/>
          <w:rFonts w:cs="Times New Roman"/>
          <w:szCs w:val="24"/>
        </w:rPr>
      </w:pPr>
      <w:ins w:id="259" w:author="Carlin" w:date="2017-11-06T12:12:00Z">
        <w:r w:rsidRPr="00F84BEB">
          <w:rPr>
            <w:rFonts w:cs="Times New Roman"/>
            <w:szCs w:val="24"/>
          </w:rPr>
          <w:t xml:space="preserve">FVS is now ready to run the simulation.  From the </w:t>
        </w:r>
        <w:r w:rsidRPr="00F84BEB">
          <w:rPr>
            <w:rFonts w:cs="Times New Roman"/>
            <w:b/>
            <w:szCs w:val="24"/>
          </w:rPr>
          <w:t>Main</w:t>
        </w:r>
        <w:r w:rsidRPr="00F84BEB">
          <w:rPr>
            <w:rFonts w:cs="Times New Roman"/>
            <w:szCs w:val="24"/>
          </w:rPr>
          <w:t xml:space="preserve"> window, click on </w:t>
        </w:r>
        <w:r w:rsidRPr="00F84BEB">
          <w:rPr>
            <w:rFonts w:cs="Times New Roman"/>
            <w:b/>
            <w:szCs w:val="24"/>
          </w:rPr>
          <w:t>&lt;Run Simulation&gt;.</w:t>
        </w:r>
        <w:r w:rsidRPr="00F84BEB">
          <w:rPr>
            <w:rFonts w:cs="Times New Roman"/>
            <w:szCs w:val="24"/>
          </w:rPr>
          <w:t xml:space="preserve"> </w:t>
        </w:r>
      </w:ins>
    </w:p>
    <w:p w14:paraId="5A24540B" w14:textId="705B6F02" w:rsidR="00B72CFC" w:rsidRDefault="00F855B0">
      <w:pPr>
        <w:pStyle w:val="ListParagraph"/>
        <w:numPr>
          <w:ilvl w:val="1"/>
          <w:numId w:val="1"/>
        </w:numPr>
        <w:spacing w:after="0" w:line="240" w:lineRule="auto"/>
        <w:rPr>
          <w:ins w:id="260" w:author="Carlin" w:date="2017-11-06T12:14:00Z"/>
          <w:rFonts w:cs="Times New Roman"/>
          <w:szCs w:val="24"/>
        </w:rPr>
      </w:pPr>
      <w:ins w:id="261" w:author="Carlin" w:date="2017-11-06T12:12:00Z">
        <w:r w:rsidRPr="00F84BEB">
          <w:rPr>
            <w:rFonts w:cs="Times New Roman"/>
            <w:szCs w:val="24"/>
          </w:rPr>
          <w:t>Name the .key file</w:t>
        </w:r>
        <w:r w:rsidRPr="008D6FDA">
          <w:rPr>
            <w:rFonts w:cs="Times New Roman"/>
            <w:i/>
            <w:szCs w:val="24"/>
          </w:rPr>
          <w:t xml:space="preserve"> </w:t>
        </w:r>
        <w:r>
          <w:rPr>
            <w:rFonts w:cs="Times New Roman"/>
            <w:i/>
            <w:szCs w:val="24"/>
          </w:rPr>
          <w:t>{</w:t>
        </w:r>
      </w:ins>
      <w:ins w:id="262" w:author="Carlin" w:date="2017-11-06T12:14:00Z">
        <w:r>
          <w:rPr>
            <w:rFonts w:cs="Times New Roman"/>
            <w:i/>
            <w:szCs w:val="24"/>
          </w:rPr>
          <w:t>packagename}</w:t>
        </w:r>
      </w:ins>
      <w:ins w:id="263" w:author="Carlin" w:date="2017-11-06T12:12:00Z">
        <w:r w:rsidRPr="008D6FDA">
          <w:rPr>
            <w:rFonts w:cs="Times New Roman"/>
            <w:i/>
            <w:szCs w:val="24"/>
          </w:rPr>
          <w:t>.key</w:t>
        </w:r>
        <w:r>
          <w:rPr>
            <w:rFonts w:cs="Times New Roman"/>
            <w:szCs w:val="24"/>
          </w:rPr>
          <w:t xml:space="preserve"> </w:t>
        </w:r>
        <w:r w:rsidRPr="00F84BEB">
          <w:rPr>
            <w:rFonts w:cs="Times New Roman"/>
            <w:szCs w:val="24"/>
          </w:rPr>
          <w:t xml:space="preserve">and click </w:t>
        </w:r>
        <w:r w:rsidRPr="00F84BEB">
          <w:rPr>
            <w:rFonts w:cs="Times New Roman"/>
            <w:b/>
            <w:szCs w:val="24"/>
          </w:rPr>
          <w:t>&lt;Save&gt;.</w:t>
        </w:r>
        <w:r w:rsidRPr="00F84BEB">
          <w:rPr>
            <w:rFonts w:cs="Times New Roman"/>
            <w:szCs w:val="24"/>
          </w:rPr>
          <w:t xml:space="preserve"> Click </w:t>
        </w:r>
      </w:ins>
      <w:ins w:id="264" w:author="Carlin" w:date="2017-11-06T13:23:00Z">
        <w:r w:rsidR="00B72CFC" w:rsidRPr="008D6FDA">
          <w:rPr>
            <w:rFonts w:cs="Times New Roman"/>
            <w:b/>
            <w:szCs w:val="24"/>
          </w:rPr>
          <w:t xml:space="preserve">&lt;Cancel&gt; </w:t>
        </w:r>
        <w:r w:rsidR="00B72CFC" w:rsidRPr="008D6FDA">
          <w:rPr>
            <w:rFonts w:cs="Times New Roman"/>
            <w:szCs w:val="24"/>
          </w:rPr>
          <w:t xml:space="preserve">instead of </w:t>
        </w:r>
        <w:r w:rsidR="00B72CFC" w:rsidRPr="008D6FDA">
          <w:rPr>
            <w:rFonts w:cs="Times New Roman"/>
            <w:b/>
            <w:szCs w:val="24"/>
          </w:rPr>
          <w:t xml:space="preserve">&lt;Run&gt;. </w:t>
        </w:r>
        <w:r w:rsidR="00B72CFC" w:rsidRPr="008D6FDA">
          <w:rPr>
            <w:rFonts w:cs="Times New Roman"/>
            <w:szCs w:val="24"/>
          </w:rPr>
          <w:t>This will create the .bat and .key files you need to run the simulation, but will not start them running.</w:t>
        </w:r>
      </w:ins>
      <w:ins w:id="265" w:author="Carlin" w:date="2017-11-06T13:24:00Z">
        <w:r w:rsidR="00B72CFC">
          <w:rPr>
            <w:rFonts w:cs="Times New Roman"/>
            <w:szCs w:val="24"/>
          </w:rPr>
          <w:t xml:space="preserve"> This allows you to run the .bat files at a later date after necessary checks have been run.</w:t>
        </w:r>
      </w:ins>
    </w:p>
    <w:p w14:paraId="2CB63FAA" w14:textId="58038924" w:rsidR="00F855B0" w:rsidRPr="00B72CFC" w:rsidDel="00F855B0" w:rsidRDefault="00F855B0">
      <w:pPr>
        <w:rPr>
          <w:del w:id="266" w:author="Carlin" w:date="2017-11-06T12:11:00Z"/>
          <w:rFonts w:cs="Times New Roman"/>
          <w:szCs w:val="24"/>
          <w:rPrChange w:id="267" w:author="Carlin" w:date="2017-11-06T13:23:00Z">
            <w:rPr>
              <w:del w:id="268" w:author="Carlin" w:date="2017-11-06T12:11:00Z"/>
            </w:rPr>
          </w:rPrChange>
        </w:rPr>
        <w:pPrChange w:id="269" w:author="Carlin" w:date="2017-11-06T13:23:00Z">
          <w:pPr>
            <w:spacing w:after="0" w:line="240" w:lineRule="auto"/>
          </w:pPr>
        </w:pPrChange>
      </w:pPr>
      <w:moveToRangeStart w:id="270" w:author="Carlin" w:date="2017-11-06T12:11:00Z" w:name="move497733640"/>
      <w:moveTo w:id="271" w:author="Carlin" w:date="2017-11-06T12:11:00Z">
        <w:del w:id="272" w:author="Carlin" w:date="2017-11-06T13:22:00Z">
          <w:r w:rsidDel="00BE78DB">
            <w:delText>Make sure you use Predispose.loc</w:delText>
          </w:r>
        </w:del>
      </w:moveTo>
    </w:p>
    <w:moveToRangeEnd w:id="270"/>
    <w:p w14:paraId="77C3C700" w14:textId="66B52F8D" w:rsidR="00F855B0" w:rsidDel="00F855B0" w:rsidRDefault="00F855B0">
      <w:pPr>
        <w:rPr>
          <w:ins w:id="273" w:author="carlinstarrs" w:date="2017-09-21T11:31:00Z"/>
          <w:del w:id="274" w:author="Carlin" w:date="2017-11-06T12:11:00Z"/>
        </w:rPr>
        <w:pPrChange w:id="275" w:author="Carlin" w:date="2017-11-06T13:23:00Z">
          <w:pPr>
            <w:spacing w:after="0" w:line="240" w:lineRule="auto"/>
          </w:pPr>
        </w:pPrChange>
      </w:pPr>
    </w:p>
    <w:p w14:paraId="575E40A1" w14:textId="6D655954" w:rsidR="00CB5BE2" w:rsidDel="00BE78DB" w:rsidRDefault="00CB5BE2">
      <w:pPr>
        <w:rPr>
          <w:ins w:id="276" w:author="carlinstarrs" w:date="2017-09-21T11:32:00Z"/>
          <w:del w:id="277" w:author="Carlin" w:date="2017-11-06T13:22:00Z"/>
        </w:rPr>
        <w:pPrChange w:id="278" w:author="Carlin" w:date="2017-11-06T13:23:00Z">
          <w:pPr>
            <w:spacing w:after="0" w:line="240" w:lineRule="auto"/>
          </w:pPr>
        </w:pPrChange>
      </w:pPr>
      <w:ins w:id="279" w:author="carlinstarrs" w:date="2017-09-21T11:31:00Z">
        <w:del w:id="280" w:author="Carlin" w:date="2017-11-06T13:22:00Z">
          <w:r w:rsidDel="00BE78DB">
            <w:delText>Make sure your KCP package file is selected first before adding additional KCPs</w:delText>
          </w:r>
        </w:del>
      </w:ins>
    </w:p>
    <w:p w14:paraId="52B92745" w14:textId="089F3093" w:rsidR="00475AC7" w:rsidRDefault="00CB5BE2">
      <w:pPr>
        <w:rPr>
          <w:ins w:id="281" w:author="carlinstarrs" w:date="2017-09-21T11:31:00Z"/>
        </w:rPr>
        <w:pPrChange w:id="282" w:author="Carlin" w:date="2017-11-06T13:23:00Z">
          <w:pPr>
            <w:spacing w:after="0" w:line="240" w:lineRule="auto"/>
          </w:pPr>
        </w:pPrChange>
      </w:pPr>
      <w:moveFromRangeStart w:id="283" w:author="Carlin" w:date="2017-11-06T12:11:00Z" w:name="move497733640"/>
      <w:moveFrom w:id="284" w:author="Carlin" w:date="2017-11-06T12:11:00Z">
        <w:ins w:id="285" w:author="carlinstarrs" w:date="2017-09-21T11:32:00Z">
          <w:del w:id="286" w:author="Carlin" w:date="2017-11-06T13:22:00Z">
            <w:r w:rsidDel="00BE78DB">
              <w:delText>Make sure you use Predispose.loc</w:delText>
            </w:r>
          </w:del>
        </w:ins>
      </w:moveFrom>
      <w:moveFromRangeEnd w:id="283"/>
    </w:p>
    <w:tbl>
      <w:tblPr>
        <w:tblStyle w:val="TableGrid"/>
        <w:tblW w:w="0" w:type="auto"/>
        <w:jc w:val="center"/>
        <w:tblLook w:val="04A0" w:firstRow="1" w:lastRow="0" w:firstColumn="1" w:lastColumn="0" w:noHBand="0" w:noVBand="1"/>
        <w:tblPrChange w:id="287" w:author="carlinstarrs" w:date="2017-09-21T11:32:00Z">
          <w:tblPr>
            <w:tblStyle w:val="TableGrid"/>
            <w:tblW w:w="0" w:type="auto"/>
            <w:tblLook w:val="04A0" w:firstRow="1" w:lastRow="0" w:firstColumn="1" w:lastColumn="0" w:noHBand="0" w:noVBand="1"/>
          </w:tblPr>
        </w:tblPrChange>
      </w:tblPr>
      <w:tblGrid>
        <w:gridCol w:w="7926"/>
        <w:tblGridChange w:id="288">
          <w:tblGrid>
            <w:gridCol w:w="9576"/>
          </w:tblGrid>
        </w:tblGridChange>
      </w:tblGrid>
      <w:tr w:rsidR="00CB5BE2" w14:paraId="10BB0229" w14:textId="77777777" w:rsidTr="00CB5BE2">
        <w:trPr>
          <w:trHeight w:val="5696"/>
          <w:jc w:val="center"/>
          <w:ins w:id="289" w:author="carlinstarrs" w:date="2017-09-21T11:32:00Z"/>
        </w:trPr>
        <w:tc>
          <w:tcPr>
            <w:tcW w:w="7847" w:type="dxa"/>
            <w:vAlign w:val="center"/>
            <w:tcPrChange w:id="290" w:author="carlinstarrs" w:date="2017-09-21T11:32:00Z">
              <w:tcPr>
                <w:tcW w:w="9576" w:type="dxa"/>
              </w:tcPr>
            </w:tcPrChange>
          </w:tcPr>
          <w:p w14:paraId="1C7A0914" w14:textId="18C88030" w:rsidR="00CB5BE2" w:rsidRDefault="00CB5BE2">
            <w:pPr>
              <w:jc w:val="center"/>
              <w:rPr>
                <w:ins w:id="291" w:author="carlinstarrs" w:date="2017-09-21T11:32:00Z"/>
              </w:rPr>
              <w:pPrChange w:id="292" w:author="carlinstarrs" w:date="2017-09-21T11:32:00Z">
                <w:pPr/>
              </w:pPrChange>
            </w:pPr>
            <w:ins w:id="293" w:author="carlinstarrs" w:date="2017-09-21T11:32:00Z">
              <w:r>
                <w:rPr>
                  <w:noProof/>
                </w:rPr>
                <w:lastRenderedPageBreak/>
                <w:drawing>
                  <wp:inline distT="0" distB="0" distL="0" distR="0" wp14:anchorId="5EEA6583" wp14:editId="239192B1">
                    <wp:extent cx="4891038" cy="45529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91038" cy="4552950"/>
                            </a:xfrm>
                            <a:prstGeom prst="rect">
                              <a:avLst/>
                            </a:prstGeom>
                          </pic:spPr>
                        </pic:pic>
                      </a:graphicData>
                    </a:graphic>
                  </wp:inline>
                </w:drawing>
              </w:r>
            </w:ins>
          </w:p>
        </w:tc>
      </w:tr>
      <w:tr w:rsidR="00CB5BE2" w14:paraId="6E85D5DA" w14:textId="77777777" w:rsidTr="00CB5BE2">
        <w:trPr>
          <w:trHeight w:val="214"/>
          <w:jc w:val="center"/>
          <w:ins w:id="294" w:author="carlinstarrs" w:date="2017-09-21T11:32:00Z"/>
        </w:trPr>
        <w:tc>
          <w:tcPr>
            <w:tcW w:w="7847" w:type="dxa"/>
            <w:tcPrChange w:id="295" w:author="carlinstarrs" w:date="2017-09-21T11:32:00Z">
              <w:tcPr>
                <w:tcW w:w="9576" w:type="dxa"/>
              </w:tcPr>
            </w:tcPrChange>
          </w:tcPr>
          <w:p w14:paraId="714E93B7" w14:textId="61AAA4CA" w:rsidR="00CB5BE2" w:rsidRDefault="00CB5BE2" w:rsidP="00CB5BE2">
            <w:pPr>
              <w:rPr>
                <w:ins w:id="296" w:author="carlinstarrs" w:date="2017-09-21T11:32:00Z"/>
              </w:rPr>
            </w:pPr>
            <w:ins w:id="297" w:author="carlinstarrs" w:date="2017-09-21T11:32:00Z">
              <w:r>
                <w:t>Figure X. FVS – Suppose screen for running package KCP files along with BApref, regen, and SDImax</w:t>
              </w:r>
            </w:ins>
          </w:p>
        </w:tc>
      </w:tr>
    </w:tbl>
    <w:p w14:paraId="55E2348F" w14:textId="77777777" w:rsidR="00CB5BE2" w:rsidRDefault="00CB5BE2">
      <w:pPr>
        <w:spacing w:after="0" w:line="240" w:lineRule="auto"/>
        <w:rPr>
          <w:ins w:id="298" w:author="carlinstarrs" w:date="2017-09-21T11:21:00Z"/>
        </w:rPr>
      </w:pPr>
    </w:p>
    <w:p w14:paraId="5790CBA0" w14:textId="53634320" w:rsidR="00423927" w:rsidRDefault="00475AC7">
      <w:pPr>
        <w:pStyle w:val="ListParagraph"/>
        <w:numPr>
          <w:ilvl w:val="0"/>
          <w:numId w:val="1"/>
        </w:numPr>
        <w:spacing w:after="0" w:line="240" w:lineRule="auto"/>
        <w:rPr>
          <w:ins w:id="299" w:author="Carlin" w:date="2017-11-06T13:23:00Z"/>
        </w:rPr>
        <w:pPrChange w:id="300" w:author="Carlin" w:date="2017-11-06T11:22:00Z">
          <w:pPr>
            <w:spacing w:after="0" w:line="240" w:lineRule="auto"/>
          </w:pPr>
        </w:pPrChange>
      </w:pPr>
      <w:ins w:id="301" w:author="Carlin" w:date="2017-11-06T11:31:00Z">
        <w:r>
          <w:t>Run the “key file test</w:t>
        </w:r>
      </w:ins>
      <w:ins w:id="302" w:author="Carlin" w:date="2017-11-06T11:32:00Z">
        <w:r>
          <w:t>” R script</w:t>
        </w:r>
      </w:ins>
      <w:ins w:id="303" w:author="Carlin" w:date="2017-11-06T13:24:00Z">
        <w:r w:rsidR="00B72CFC">
          <w:t xml:space="preserve"> according to the documentation within the script file.</w:t>
        </w:r>
      </w:ins>
    </w:p>
    <w:p w14:paraId="5B4AD51C" w14:textId="43EFA6DB" w:rsidR="00B72CFC" w:rsidRDefault="00B72CFC">
      <w:pPr>
        <w:pStyle w:val="ListParagraph"/>
        <w:numPr>
          <w:ilvl w:val="0"/>
          <w:numId w:val="1"/>
        </w:numPr>
        <w:spacing w:after="0" w:line="240" w:lineRule="auto"/>
        <w:rPr>
          <w:ins w:id="304" w:author="Carlin" w:date="2017-11-06T17:08:00Z"/>
        </w:rPr>
        <w:pPrChange w:id="305" w:author="Carlin" w:date="2017-11-06T13:33:00Z">
          <w:pPr>
            <w:spacing w:after="0" w:line="240" w:lineRule="auto"/>
          </w:pPr>
        </w:pPrChange>
      </w:pPr>
      <w:ins w:id="306" w:author="Carlin" w:date="2017-11-06T13:23:00Z">
        <w:r>
          <w:t>Run the .bat files</w:t>
        </w:r>
      </w:ins>
      <w:ins w:id="307" w:author="Carlin" w:date="2017-11-06T13:33:00Z">
        <w:r w:rsidR="00B26CD2">
          <w:t xml:space="preserve"> according to the </w:t>
        </w:r>
      </w:ins>
      <w:ins w:id="308" w:author="Carlin" w:date="2017-11-06T13:23:00Z">
        <w:r>
          <w:t xml:space="preserve">documentation within the </w:t>
        </w:r>
      </w:ins>
      <w:ins w:id="309" w:author="Carlin" w:date="2017-11-06T13:33:00Z">
        <w:r w:rsidR="00B26CD2">
          <w:t>“combinebatfiles” script file.</w:t>
        </w:r>
      </w:ins>
    </w:p>
    <w:p w14:paraId="5BE100AA" w14:textId="7B33E362" w:rsidR="003F344E" w:rsidRDefault="006C472D">
      <w:pPr>
        <w:pStyle w:val="ListParagraph"/>
        <w:numPr>
          <w:ilvl w:val="0"/>
          <w:numId w:val="1"/>
        </w:numPr>
        <w:spacing w:after="0" w:line="240" w:lineRule="auto"/>
        <w:rPr>
          <w:ins w:id="310" w:author="Carlin" w:date="2017-11-06T11:32:00Z"/>
        </w:rPr>
        <w:pPrChange w:id="311" w:author="Carlin" w:date="2017-11-06T19:15:00Z">
          <w:pPr>
            <w:spacing w:after="0" w:line="240" w:lineRule="auto"/>
          </w:pPr>
        </w:pPrChange>
      </w:pPr>
      <w:ins w:id="312" w:author="Carlin" w:date="2017-11-06T19:15:00Z">
        <w:r>
          <w:t xml:space="preserve">Run the “postFVSqa” script according to the documentation within the script file. </w:t>
        </w:r>
      </w:ins>
    </w:p>
    <w:p w14:paraId="11BDB106" w14:textId="2F4C6A1D" w:rsidR="00E629D0" w:rsidRDefault="00E629D0">
      <w:pPr>
        <w:pStyle w:val="ListParagraph"/>
        <w:numPr>
          <w:ilvl w:val="0"/>
          <w:numId w:val="1"/>
        </w:numPr>
        <w:spacing w:after="0" w:line="240" w:lineRule="auto"/>
        <w:rPr>
          <w:ins w:id="313" w:author="Carlin" w:date="2017-11-06T17:06:00Z"/>
        </w:rPr>
        <w:pPrChange w:id="314" w:author="Carlin" w:date="2017-11-06T11:22:00Z">
          <w:pPr>
            <w:spacing w:after="0" w:line="240" w:lineRule="auto"/>
          </w:pPr>
        </w:pPrChange>
      </w:pPr>
      <w:ins w:id="315" w:author="Carlin" w:date="2017-11-06T11:32:00Z">
        <w:r>
          <w:t>Run the “MortCalc” R script</w:t>
        </w:r>
      </w:ins>
      <w:ins w:id="316" w:author="Carlin" w:date="2017-11-06T13:32:00Z">
        <w:r w:rsidR="00B72CFC">
          <w:t xml:space="preserve"> according to the documentation within the script file.</w:t>
        </w:r>
      </w:ins>
    </w:p>
    <w:p w14:paraId="218FB4FA" w14:textId="77777777" w:rsidR="00305211" w:rsidRDefault="00305211">
      <w:pPr>
        <w:pStyle w:val="ListParagraph"/>
        <w:numPr>
          <w:ilvl w:val="0"/>
          <w:numId w:val="1"/>
        </w:numPr>
        <w:spacing w:after="0" w:line="240" w:lineRule="auto"/>
        <w:rPr>
          <w:ins w:id="317" w:author="Carlin" w:date="2017-11-06T11:32:00Z"/>
        </w:rPr>
        <w:pPrChange w:id="318" w:author="Carlin" w:date="2017-11-06T11:22:00Z">
          <w:pPr>
            <w:spacing w:after="0" w:line="240" w:lineRule="auto"/>
          </w:pPr>
        </w:pPrChange>
      </w:pPr>
    </w:p>
    <w:p w14:paraId="3BA38136" w14:textId="74BA9C8C" w:rsidR="00E629D0" w:rsidRPr="00F35B5E" w:rsidRDefault="00E629D0">
      <w:pPr>
        <w:pStyle w:val="ListParagraph"/>
        <w:numPr>
          <w:ilvl w:val="0"/>
          <w:numId w:val="1"/>
        </w:numPr>
        <w:spacing w:after="0" w:line="240" w:lineRule="auto"/>
        <w:pPrChange w:id="319" w:author="Carlin" w:date="2017-11-06T19:15:00Z">
          <w:pPr>
            <w:spacing w:after="0" w:line="240" w:lineRule="auto"/>
          </w:pPr>
        </w:pPrChange>
      </w:pPr>
    </w:p>
    <w:sectPr w:rsidR="00E629D0" w:rsidRPr="00F35B5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0" w:author="Fried, Jeremy - FS" w:date="2017-09-12T13:37:00Z" w:initials="FJ-F">
    <w:p w14:paraId="44737C85" w14:textId="77777777" w:rsidR="004108FA" w:rsidRDefault="004108FA">
      <w:pPr>
        <w:pStyle w:val="CommentText"/>
      </w:pPr>
      <w:r>
        <w:rPr>
          <w:rStyle w:val="CommentReference"/>
        </w:rPr>
        <w:annotationRef/>
      </w:r>
      <w:r>
        <w:t xml:space="preserve">I think this module is just about assigning fuel models for the base year. Not sure what the purpose of this is, or whether these fuel model assignments are somehow meant to carry over to the packages also. Sara, can you shed light on this? </w:t>
      </w:r>
    </w:p>
  </w:comment>
  <w:comment w:id="61" w:author="Carlin Starrs" w:date="2017-09-13T17:18:00Z" w:initials="CS">
    <w:p w14:paraId="5EB2876B" w14:textId="0201F369" w:rsidR="009A110A" w:rsidRDefault="009A110A">
      <w:pPr>
        <w:pStyle w:val="CommentText"/>
      </w:pPr>
      <w:r>
        <w:rPr>
          <w:rStyle w:val="CommentReference"/>
        </w:rPr>
        <w:annotationRef/>
      </w:r>
      <w:r w:rsidR="008D0966">
        <w:rPr>
          <w:noProof/>
        </w:rPr>
        <w:t>This should be added to the fvs/scripts file</w:t>
      </w:r>
    </w:p>
  </w:comment>
  <w:comment w:id="62" w:author="Fried, Jeremy - FS" w:date="2017-09-12T13:46:00Z" w:initials="FJ-F">
    <w:p w14:paraId="1D7CC459" w14:textId="77777777" w:rsidR="004108FA" w:rsidRDefault="004108FA">
      <w:pPr>
        <w:pStyle w:val="CommentText"/>
      </w:pPr>
      <w:r>
        <w:rPr>
          <w:rStyle w:val="CommentReference"/>
        </w:rPr>
        <w:annotationRef/>
      </w:r>
      <w:r>
        <w:t>Script should be updated with a comment describing what it accomplishes</w:t>
      </w:r>
    </w:p>
  </w:comment>
  <w:comment w:id="63" w:author="Fried, Jeremy - FS" w:date="2017-09-12T13:47:00Z" w:initials="FJ-F">
    <w:p w14:paraId="56854F7D" w14:textId="77777777" w:rsidR="0017419C" w:rsidRDefault="0017419C">
      <w:pPr>
        <w:pStyle w:val="CommentText"/>
      </w:pPr>
      <w:r>
        <w:rPr>
          <w:rStyle w:val="CommentReference"/>
        </w:rPr>
        <w:annotationRef/>
      </w:r>
      <w:r>
        <w:t>How does this accomplish anything? The other variants contain different stands than are in the FVS_STANDINIT table in this database.</w:t>
      </w:r>
    </w:p>
  </w:comment>
  <w:comment w:id="64" w:author="Carlin Starrs" w:date="2017-09-13T12:28:00Z" w:initials="CS">
    <w:p w14:paraId="7D4C2219" w14:textId="1A88B7AA" w:rsidR="009C60FC" w:rsidRDefault="009C60FC">
      <w:pPr>
        <w:pStyle w:val="CommentText"/>
      </w:pPr>
      <w:r>
        <w:rPr>
          <w:rStyle w:val="CommentReference"/>
        </w:rPr>
        <w:annotationRef/>
      </w:r>
      <w:r>
        <w:t>At this point the database should still be empty, all it has is the FM_BY module. Copying the empty one to the other variants after you’ve created the module saves having to make the module each time.</w:t>
      </w:r>
    </w:p>
  </w:comment>
  <w:comment w:id="65" w:author="carlinstarrs" w:date="2017-09-11T17:25:00Z" w:initials="c">
    <w:p w14:paraId="53476159" w14:textId="77777777" w:rsidR="00092F9D" w:rsidRDefault="00092F9D">
      <w:pPr>
        <w:pStyle w:val="CommentText"/>
      </w:pPr>
      <w:r>
        <w:rPr>
          <w:rStyle w:val="CommentReference"/>
        </w:rPr>
        <w:annotationRef/>
      </w:r>
      <w:r>
        <w:t>Need how to on creating this file</w:t>
      </w:r>
    </w:p>
    <w:p w14:paraId="746E8598" w14:textId="77777777" w:rsidR="00BB6BEC" w:rsidRDefault="00BB6BEC">
      <w:pPr>
        <w:pStyle w:val="CommentText"/>
      </w:pPr>
    </w:p>
    <w:p w14:paraId="4F08187F" w14:textId="77777777" w:rsidR="00BB6BEC" w:rsidRDefault="00BB6BEC">
      <w:pPr>
        <w:pStyle w:val="CommentText"/>
      </w:pPr>
      <w:r>
        <w:t>MAKE SURE TO USE THE .KCP LABELED SL</w:t>
      </w:r>
      <w:r w:rsidR="0017419C">
        <w:t xml:space="preserve"> DUE TO ERRORS in the spacing on the INVYR keyword parameter</w:t>
      </w:r>
    </w:p>
  </w:comment>
  <w:comment w:id="66" w:author="Fried, Jeremy - FS" w:date="2017-09-12T14:00:00Z" w:initials="FJ-F">
    <w:p w14:paraId="04A098C8" w14:textId="77777777" w:rsidR="009955FC" w:rsidRDefault="009955FC">
      <w:pPr>
        <w:pStyle w:val="CommentText"/>
      </w:pPr>
      <w:r>
        <w:rPr>
          <w:rStyle w:val="CommentReference"/>
        </w:rPr>
        <w:annotationRef/>
      </w:r>
      <w:r>
        <w:t xml:space="preserve">As an example, in WS the file is </w:t>
      </w:r>
      <w:r w:rsidRPr="009955FC">
        <w:t>FVSOUT_forBY_sl (1).KCP</w:t>
      </w:r>
      <w:r>
        <w:t xml:space="preserve">—note that it contains the term FM_BY which is the column that was added to the STANDINIT table earlier and populated via the VB script module. </w:t>
      </w:r>
    </w:p>
  </w:comment>
  <w:comment w:id="67" w:author="Fried, Jeremy - FS" w:date="2017-09-12T13:53:00Z" w:initials="FJ-F">
    <w:p w14:paraId="2011DF90" w14:textId="77777777" w:rsidR="0017419C" w:rsidRDefault="0017419C">
      <w:pPr>
        <w:pStyle w:val="CommentText"/>
      </w:pPr>
      <w:r>
        <w:rPr>
          <w:rStyle w:val="CommentReference"/>
        </w:rPr>
        <w:annotationRef/>
      </w:r>
      <w:r>
        <w:t xml:space="preserve">This section is very confusing to me. Are we talking just about the base year (FOR_BY) run or about all packages? And the FVSOUT name generally refers to FVS output, not to FVS input. I am guessing that for BY there is an exception because FVS must run twice – once to generate the parameters needed to populate Fuel Model (FM_BY) then again to use those fuel models in the calculation of POTFIRE attributes. </w:t>
      </w:r>
    </w:p>
  </w:comment>
  <w:comment w:id="71" w:author="Carlin Starrs" w:date="2017-09-13T16:24:00Z" w:initials="CS">
    <w:p w14:paraId="3CF406B5" w14:textId="19A06520" w:rsidR="00D93598" w:rsidRDefault="00D93598">
      <w:pPr>
        <w:pStyle w:val="CommentText"/>
      </w:pPr>
      <w:r>
        <w:rPr>
          <w:rStyle w:val="CommentReference"/>
        </w:rPr>
        <w:annotationRef/>
      </w:r>
      <w:r w:rsidR="00BB2147">
        <w:t>This only needs to be run once, so we should make sure the above is inserted into the existing documentation before the POTFIRE instructions in there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4737C85" w15:done="0"/>
  <w15:commentEx w15:paraId="5EB2876B" w15:done="0"/>
  <w15:commentEx w15:paraId="1D7CC459" w15:done="0"/>
  <w15:commentEx w15:paraId="56854F7D" w15:done="0"/>
  <w15:commentEx w15:paraId="7D4C2219" w15:paraIdParent="56854F7D" w15:done="0"/>
  <w15:commentEx w15:paraId="4F08187F" w15:done="0"/>
  <w15:commentEx w15:paraId="04A098C8" w15:done="0"/>
  <w15:commentEx w15:paraId="2011DF90" w15:done="0"/>
  <w15:commentEx w15:paraId="3CF406B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4737C85" w16cid:durableId="1DAAC451"/>
  <w16cid:commentId w16cid:paraId="5EB2876B" w16cid:durableId="1DAAC452"/>
  <w16cid:commentId w16cid:paraId="1D7CC459" w16cid:durableId="1DAAC453"/>
  <w16cid:commentId w16cid:paraId="56854F7D" w16cid:durableId="1DAAC454"/>
  <w16cid:commentId w16cid:paraId="7D4C2219" w16cid:durableId="1DAAC455"/>
  <w16cid:commentId w16cid:paraId="4F08187F" w16cid:durableId="1DAAC456"/>
  <w16cid:commentId w16cid:paraId="04A098C8" w16cid:durableId="1DAAC457"/>
  <w16cid:commentId w16cid:paraId="2011DF90" w16cid:durableId="1DAAC458"/>
  <w16cid:commentId w16cid:paraId="3CF406B5" w16cid:durableId="1DAAC4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77C9B"/>
    <w:multiLevelType w:val="hybridMultilevel"/>
    <w:tmpl w:val="DB026AA6"/>
    <w:lvl w:ilvl="0" w:tplc="87B484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220BD8"/>
    <w:multiLevelType w:val="hybridMultilevel"/>
    <w:tmpl w:val="3D266AA2"/>
    <w:lvl w:ilvl="0" w:tplc="0409000F">
      <w:start w:val="1"/>
      <w:numFmt w:val="decimal"/>
      <w:lvlText w:val="%1."/>
      <w:lvlJc w:val="left"/>
      <w:pPr>
        <w:ind w:left="720" w:hanging="360"/>
      </w:pPr>
      <w:rPr>
        <w:rFonts w:hint="default"/>
      </w:rPr>
    </w:lvl>
    <w:lvl w:ilvl="1" w:tplc="52F2A2CA">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E51A06"/>
    <w:multiLevelType w:val="hybridMultilevel"/>
    <w:tmpl w:val="B01A6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024451"/>
    <w:multiLevelType w:val="hybridMultilevel"/>
    <w:tmpl w:val="92BC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071595"/>
    <w:multiLevelType w:val="hybridMultilevel"/>
    <w:tmpl w:val="A6A8F588"/>
    <w:lvl w:ilvl="0" w:tplc="0409000F">
      <w:start w:val="1"/>
      <w:numFmt w:val="decimal"/>
      <w:lvlText w:val="%1."/>
      <w:lvlJc w:val="left"/>
      <w:pPr>
        <w:tabs>
          <w:tab w:val="num" w:pos="720"/>
        </w:tabs>
        <w:ind w:left="720" w:hanging="360"/>
      </w:pPr>
    </w:lvl>
    <w:lvl w:ilvl="1" w:tplc="C822786E">
      <w:start w:val="1"/>
      <w:numFmt w:val="lowerLetter"/>
      <w:lvlText w:val="%2."/>
      <w:lvlJc w:val="left"/>
      <w:pPr>
        <w:tabs>
          <w:tab w:val="num" w:pos="1080"/>
        </w:tabs>
        <w:ind w:left="1080" w:hanging="360"/>
      </w:pPr>
      <w:rPr>
        <w:rFonts w:ascii="Times New Roman" w:eastAsiaTheme="minorHAnsi" w:hAnsi="Times New Roman" w:cs="Times New Roman"/>
      </w:rPr>
    </w:lvl>
    <w:lvl w:ilvl="2" w:tplc="E66A11BA">
      <w:start w:val="1"/>
      <w:numFmt w:val="lowerRoman"/>
      <w:lvlText w:val="%3."/>
      <w:lvlJc w:val="right"/>
      <w:pPr>
        <w:tabs>
          <w:tab w:val="num" w:pos="1800"/>
        </w:tabs>
        <w:ind w:left="1800" w:hanging="180"/>
      </w:pPr>
      <w:rPr>
        <w:rFonts w:ascii="Times New Roman" w:eastAsiaTheme="minorHAnsi" w:hAnsi="Times New Roman" w:cs="Times New Roman"/>
      </w:r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4"/>
  </w:num>
  <w:num w:numId="3">
    <w:abstractNumId w:val="3"/>
  </w:num>
  <w:num w:numId="4">
    <w:abstractNumId w:val="2"/>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Fried, Jeremy - FS">
    <w15:presenceInfo w15:providerId="AD" w15:userId="S-1-5-21-2443529608-3098792306-3041422421-251199"/>
  </w15:person>
  <w15:person w15:author="Carlin Starrs">
    <w15:presenceInfo w15:providerId="Windows Live" w15:userId="a4c50776ca89c457"/>
  </w15:person>
  <w15:person w15:author="Carlin">
    <w15:presenceInfo w15:providerId="None" w15:userId="Carl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2315"/>
    <w:rsid w:val="00092F9D"/>
    <w:rsid w:val="001033D1"/>
    <w:rsid w:val="0017419C"/>
    <w:rsid w:val="001A7C27"/>
    <w:rsid w:val="001E7DFB"/>
    <w:rsid w:val="00236311"/>
    <w:rsid w:val="002473C8"/>
    <w:rsid w:val="00265A7C"/>
    <w:rsid w:val="00305211"/>
    <w:rsid w:val="00327004"/>
    <w:rsid w:val="003416EA"/>
    <w:rsid w:val="003A6056"/>
    <w:rsid w:val="003B0DA1"/>
    <w:rsid w:val="003B7B50"/>
    <w:rsid w:val="003D3E45"/>
    <w:rsid w:val="003F344E"/>
    <w:rsid w:val="004108FA"/>
    <w:rsid w:val="00423927"/>
    <w:rsid w:val="00426B74"/>
    <w:rsid w:val="0046243D"/>
    <w:rsid w:val="0047543E"/>
    <w:rsid w:val="00475AC7"/>
    <w:rsid w:val="0052284C"/>
    <w:rsid w:val="0055225A"/>
    <w:rsid w:val="005C2EC9"/>
    <w:rsid w:val="00676B88"/>
    <w:rsid w:val="006C472D"/>
    <w:rsid w:val="006E6FF3"/>
    <w:rsid w:val="00714410"/>
    <w:rsid w:val="007D7E38"/>
    <w:rsid w:val="008361C7"/>
    <w:rsid w:val="00857326"/>
    <w:rsid w:val="008B7B45"/>
    <w:rsid w:val="008D0966"/>
    <w:rsid w:val="008D2315"/>
    <w:rsid w:val="00967F98"/>
    <w:rsid w:val="009955FC"/>
    <w:rsid w:val="009A110A"/>
    <w:rsid w:val="009A696E"/>
    <w:rsid w:val="009C60FC"/>
    <w:rsid w:val="009E7252"/>
    <w:rsid w:val="009F5B75"/>
    <w:rsid w:val="00A80BB6"/>
    <w:rsid w:val="00B26CD2"/>
    <w:rsid w:val="00B63A64"/>
    <w:rsid w:val="00B700C5"/>
    <w:rsid w:val="00B72CFC"/>
    <w:rsid w:val="00B93A1A"/>
    <w:rsid w:val="00BB2147"/>
    <w:rsid w:val="00BB6BEC"/>
    <w:rsid w:val="00BE78DB"/>
    <w:rsid w:val="00CB5BE2"/>
    <w:rsid w:val="00CD0286"/>
    <w:rsid w:val="00D238F2"/>
    <w:rsid w:val="00D93598"/>
    <w:rsid w:val="00DC3D31"/>
    <w:rsid w:val="00E600EB"/>
    <w:rsid w:val="00E629D0"/>
    <w:rsid w:val="00E842DD"/>
    <w:rsid w:val="00F35B5E"/>
    <w:rsid w:val="00F55BCC"/>
    <w:rsid w:val="00F67160"/>
    <w:rsid w:val="00F855B0"/>
    <w:rsid w:val="00FE2F31"/>
    <w:rsid w:val="00FF0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53047"/>
  <w15:docId w15:val="{69CB1C6D-4EC2-444F-AF48-97B6CB8C1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315"/>
    <w:pPr>
      <w:ind w:left="720"/>
      <w:contextualSpacing/>
    </w:pPr>
  </w:style>
  <w:style w:type="character" w:styleId="Hyperlink">
    <w:name w:val="Hyperlink"/>
    <w:basedOn w:val="DefaultParagraphFont"/>
    <w:uiPriority w:val="99"/>
    <w:unhideWhenUsed/>
    <w:rsid w:val="008D2315"/>
    <w:rPr>
      <w:color w:val="0000FF" w:themeColor="hyperlink"/>
      <w:u w:val="single"/>
    </w:rPr>
  </w:style>
  <w:style w:type="table" w:styleId="TableGrid">
    <w:name w:val="Table Grid"/>
    <w:basedOn w:val="TableNormal"/>
    <w:uiPriority w:val="59"/>
    <w:rsid w:val="0032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70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7004"/>
    <w:rPr>
      <w:rFonts w:ascii="Tahoma" w:hAnsi="Tahoma" w:cs="Tahoma"/>
      <w:sz w:val="16"/>
      <w:szCs w:val="16"/>
    </w:rPr>
  </w:style>
  <w:style w:type="paragraph" w:customStyle="1" w:styleId="m-1377448305647247463msolistparagraph">
    <w:name w:val="m_-1377448305647247463msolistparagraph"/>
    <w:basedOn w:val="Normal"/>
    <w:rsid w:val="0047543E"/>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092F9D"/>
    <w:rPr>
      <w:sz w:val="16"/>
      <w:szCs w:val="16"/>
    </w:rPr>
  </w:style>
  <w:style w:type="paragraph" w:styleId="CommentText">
    <w:name w:val="annotation text"/>
    <w:basedOn w:val="Normal"/>
    <w:link w:val="CommentTextChar"/>
    <w:uiPriority w:val="99"/>
    <w:semiHidden/>
    <w:unhideWhenUsed/>
    <w:rsid w:val="00092F9D"/>
    <w:pPr>
      <w:spacing w:line="240" w:lineRule="auto"/>
    </w:pPr>
    <w:rPr>
      <w:sz w:val="20"/>
      <w:szCs w:val="20"/>
    </w:rPr>
  </w:style>
  <w:style w:type="character" w:customStyle="1" w:styleId="CommentTextChar">
    <w:name w:val="Comment Text Char"/>
    <w:basedOn w:val="DefaultParagraphFont"/>
    <w:link w:val="CommentText"/>
    <w:uiPriority w:val="99"/>
    <w:semiHidden/>
    <w:rsid w:val="00092F9D"/>
    <w:rPr>
      <w:sz w:val="20"/>
      <w:szCs w:val="20"/>
    </w:rPr>
  </w:style>
  <w:style w:type="paragraph" w:styleId="CommentSubject">
    <w:name w:val="annotation subject"/>
    <w:basedOn w:val="CommentText"/>
    <w:next w:val="CommentText"/>
    <w:link w:val="CommentSubjectChar"/>
    <w:uiPriority w:val="99"/>
    <w:semiHidden/>
    <w:unhideWhenUsed/>
    <w:rsid w:val="00092F9D"/>
    <w:rPr>
      <w:b/>
      <w:bCs/>
    </w:rPr>
  </w:style>
  <w:style w:type="character" w:customStyle="1" w:styleId="CommentSubjectChar">
    <w:name w:val="Comment Subject Char"/>
    <w:basedOn w:val="CommentTextChar"/>
    <w:link w:val="CommentSubject"/>
    <w:uiPriority w:val="99"/>
    <w:semiHidden/>
    <w:rsid w:val="00092F9D"/>
    <w:rPr>
      <w:b/>
      <w:bCs/>
      <w:sz w:val="20"/>
      <w:szCs w:val="20"/>
    </w:rPr>
  </w:style>
  <w:style w:type="paragraph" w:styleId="Revision">
    <w:name w:val="Revision"/>
    <w:hidden/>
    <w:uiPriority w:val="99"/>
    <w:semiHidden/>
    <w:rsid w:val="00426B7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2384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3.pn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s.fed.us/fvs/software/archive.php"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A7BC65-8D21-4A1B-B353-EEB1BDCBF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3352</Words>
  <Characters>19107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carlinstarrs</dc:creator>
  <cp:lastModifiedBy>Carlin</cp:lastModifiedBy>
  <cp:revision>2</cp:revision>
  <dcterms:created xsi:type="dcterms:W3CDTF">2017-11-07T06:43:00Z</dcterms:created>
  <dcterms:modified xsi:type="dcterms:W3CDTF">2017-11-07T06:43:00Z</dcterms:modified>
</cp:coreProperties>
</file>