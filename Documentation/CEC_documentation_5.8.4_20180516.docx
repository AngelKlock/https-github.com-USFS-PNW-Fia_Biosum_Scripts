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4EFB" w14:textId="77777777" w:rsidR="003B0318" w:rsidRDefault="003B0318" w:rsidP="00B066E5">
      <w:pPr>
        <w:contextualSpacing/>
      </w:pPr>
      <w:bookmarkStart w:id="0" w:name="_GoBack"/>
      <w:bookmarkEnd w:id="0"/>
    </w:p>
    <w:p w14:paraId="757EA80E" w14:textId="4F6146B6" w:rsidR="003B0318" w:rsidRDefault="003B0318" w:rsidP="00B066E5">
      <w:pPr>
        <w:pStyle w:val="ListParagraph"/>
        <w:numPr>
          <w:ilvl w:val="0"/>
          <w:numId w:val="1"/>
        </w:numPr>
      </w:pPr>
      <w:r>
        <w:t xml:space="preserve">Create </w:t>
      </w:r>
      <w:proofErr w:type="spellStart"/>
      <w:r>
        <w:t>Biosum</w:t>
      </w:r>
      <w:proofErr w:type="spellEnd"/>
      <w:r>
        <w:t xml:space="preserve"> project</w:t>
      </w:r>
    </w:p>
    <w:p w14:paraId="538A3B1D" w14:textId="1B340F17" w:rsidR="00B066E5" w:rsidRDefault="003B0318" w:rsidP="00B066E5">
      <w:pPr>
        <w:pStyle w:val="ListParagraph"/>
        <w:numPr>
          <w:ilvl w:val="0"/>
          <w:numId w:val="1"/>
        </w:numPr>
      </w:pPr>
      <w:r>
        <w:t xml:space="preserve">Import FIA data into </w:t>
      </w:r>
      <w:proofErr w:type="spellStart"/>
      <w:r>
        <w:t>Biosum</w:t>
      </w:r>
      <w:proofErr w:type="spellEnd"/>
      <w:r>
        <w:t xml:space="preserve"> project</w:t>
      </w:r>
    </w:p>
    <w:p w14:paraId="26D20896" w14:textId="72DC3343" w:rsidR="003B0318" w:rsidRDefault="003B0318" w:rsidP="003B0318">
      <w:pPr>
        <w:pStyle w:val="ListParagraph"/>
        <w:numPr>
          <w:ilvl w:val="1"/>
          <w:numId w:val="1"/>
        </w:numPr>
      </w:pPr>
      <w:r>
        <w:t xml:space="preserve">Go to </w:t>
      </w:r>
      <w:hyperlink r:id="rId6" w:history="1">
        <w:r w:rsidRPr="009F3307">
          <w:rPr>
            <w:rStyle w:val="Hyperlink"/>
          </w:rPr>
          <w:t>https://apps.fs.usda.gov/fia/datamart/datamart_access.html</w:t>
        </w:r>
      </w:hyperlink>
      <w:r>
        <w:t xml:space="preserve"> and download all data for the state of CA</w:t>
      </w:r>
    </w:p>
    <w:p w14:paraId="156D98E9" w14:textId="4377DC11" w:rsidR="003B0318" w:rsidRDefault="003B0318" w:rsidP="003B0318">
      <w:pPr>
        <w:pStyle w:val="ListParagraph"/>
        <w:numPr>
          <w:ilvl w:val="1"/>
          <w:numId w:val="1"/>
        </w:numPr>
      </w:pPr>
      <w:r>
        <w:t>Unzip the downloaded file</w:t>
      </w:r>
    </w:p>
    <w:p w14:paraId="68425443" w14:textId="69483AB6" w:rsidR="003B0318" w:rsidRPr="00580540" w:rsidRDefault="003B0318" w:rsidP="003B0318">
      <w:pPr>
        <w:pStyle w:val="ListParagraph"/>
        <w:numPr>
          <w:ilvl w:val="1"/>
          <w:numId w:val="1"/>
        </w:numPr>
      </w:pPr>
      <w:r>
        <w:t xml:space="preserve">Open </w:t>
      </w:r>
      <w:proofErr w:type="spellStart"/>
      <w:r>
        <w:t>Biosum</w:t>
      </w:r>
      <w:proofErr w:type="spellEnd"/>
      <w:r>
        <w:t xml:space="preserve"> and go to</w:t>
      </w:r>
      <w:r w:rsidRPr="00580540">
        <w:rPr>
          <w:b/>
        </w:rPr>
        <w:t xml:space="preserve"> &lt;Plot Data&gt; &lt;Add Plot Data&gt;</w:t>
      </w:r>
      <w:r w:rsidR="00CA581F">
        <w:t xml:space="preserve"> and select the </w:t>
      </w:r>
      <w:proofErr w:type="spellStart"/>
      <w:proofErr w:type="gramStart"/>
      <w:r w:rsidR="00CA581F">
        <w:t>CA.accdbd</w:t>
      </w:r>
      <w:proofErr w:type="spellEnd"/>
      <w:proofErr w:type="gramEnd"/>
      <w:r w:rsidR="00CA581F">
        <w:t xml:space="preserve"> file you just downloaded. Use default File Input assignments and press </w:t>
      </w:r>
      <w:r w:rsidR="00CA581F" w:rsidRPr="00580540">
        <w:rPr>
          <w:b/>
        </w:rPr>
        <w:t>&lt;Next&gt;</w:t>
      </w:r>
    </w:p>
    <w:p w14:paraId="61A35EAC" w14:textId="5009C540" w:rsidR="003B0318" w:rsidRDefault="003B0318" w:rsidP="003B0318">
      <w:pPr>
        <w:pStyle w:val="ListParagraph"/>
        <w:numPr>
          <w:ilvl w:val="1"/>
          <w:numId w:val="1"/>
        </w:numPr>
      </w:pPr>
      <w:r>
        <w:t>Uncheck “</w:t>
      </w:r>
      <w:proofErr w:type="gramStart"/>
      <w:r>
        <w:t>Non Forested</w:t>
      </w:r>
      <w:proofErr w:type="gramEnd"/>
      <w:r>
        <w:t xml:space="preserve">” Plots option so only Forested Plots are brought in. </w:t>
      </w:r>
    </w:p>
    <w:p w14:paraId="21E1193E" w14:textId="08B9177F" w:rsidR="003B0318" w:rsidRPr="00580540" w:rsidRDefault="003B0318" w:rsidP="003B0318">
      <w:pPr>
        <w:pStyle w:val="ListParagraph"/>
        <w:numPr>
          <w:ilvl w:val="1"/>
          <w:numId w:val="1"/>
        </w:numPr>
      </w:pPr>
      <w:r>
        <w:t xml:space="preserve">Leave condition proportion percent less than 25 (default) and press </w:t>
      </w:r>
      <w:r w:rsidR="00CA581F">
        <w:rPr>
          <w:b/>
        </w:rPr>
        <w:t>&lt;</w:t>
      </w:r>
      <w:r w:rsidRPr="00580540">
        <w:rPr>
          <w:b/>
        </w:rPr>
        <w:t>Next</w:t>
      </w:r>
      <w:r w:rsidR="00CA581F">
        <w:rPr>
          <w:b/>
        </w:rPr>
        <w:t>&gt;</w:t>
      </w:r>
    </w:p>
    <w:p w14:paraId="3FC724A0" w14:textId="6C2F6809" w:rsidR="00CA581F" w:rsidRPr="00580540" w:rsidRDefault="00CA581F" w:rsidP="003B0318">
      <w:pPr>
        <w:pStyle w:val="ListParagraph"/>
        <w:numPr>
          <w:ilvl w:val="1"/>
          <w:numId w:val="1"/>
        </w:numPr>
      </w:pPr>
      <w:r>
        <w:t xml:space="preserve">Select the most recent FIADB Inventory Evaluation with Current Area, Current Volume (at the time of writing, CALIFORNIA 2016: 2005-2016, </w:t>
      </w:r>
      <w:proofErr w:type="spellStart"/>
      <w:r>
        <w:t>EvalID</w:t>
      </w:r>
      <w:proofErr w:type="spellEnd"/>
      <w:r>
        <w:t xml:space="preserve"> 61601) and press </w:t>
      </w:r>
      <w:r w:rsidRPr="00580540">
        <w:rPr>
          <w:b/>
        </w:rPr>
        <w:t>&lt;Append&gt;</w:t>
      </w:r>
    </w:p>
    <w:p w14:paraId="70CA9E0E" w14:textId="19B4E071" w:rsidR="00AE6D36" w:rsidRDefault="00AE6D36" w:rsidP="00AE6D36">
      <w:pPr>
        <w:pStyle w:val="ListParagraph"/>
        <w:numPr>
          <w:ilvl w:val="0"/>
          <w:numId w:val="1"/>
        </w:numPr>
      </w:pPr>
      <w:r>
        <w:t>Add variants</w:t>
      </w:r>
    </w:p>
    <w:p w14:paraId="62DFE948" w14:textId="5F202F7C" w:rsidR="00B84D48" w:rsidRDefault="00974AF2">
      <w:pPr>
        <w:pStyle w:val="ListParagraph"/>
        <w:numPr>
          <w:ilvl w:val="1"/>
          <w:numId w:val="1"/>
        </w:numPr>
      </w:pPr>
      <w:r>
        <w:t xml:space="preserve">Once the append process is completed, </w:t>
      </w:r>
      <w:r w:rsidR="00693399">
        <w:t>add in variant data by going to the</w:t>
      </w:r>
      <w:r w:rsidR="00693399" w:rsidRPr="00580540">
        <w:rPr>
          <w:b/>
        </w:rPr>
        <w:t xml:space="preserve"> &lt;FVS&gt;</w:t>
      </w:r>
      <w:r w:rsidR="00693399">
        <w:rPr>
          <w:b/>
        </w:rPr>
        <w:t xml:space="preserve"> </w:t>
      </w:r>
      <w:r w:rsidR="00693399">
        <w:t xml:space="preserve">module and </w:t>
      </w:r>
      <w:r w:rsidR="00B84D48">
        <w:t>using the “Plot FVS Variants” option</w:t>
      </w:r>
    </w:p>
    <w:p w14:paraId="71B6FFD4" w14:textId="5F0C3F16" w:rsidR="00974AF2" w:rsidRDefault="00AE6D36" w:rsidP="00AE6D36">
      <w:pPr>
        <w:pStyle w:val="ListParagraph"/>
        <w:numPr>
          <w:ilvl w:val="0"/>
          <w:numId w:val="1"/>
        </w:numPr>
      </w:pPr>
      <w:r>
        <w:t>Check Tree Species</w:t>
      </w:r>
    </w:p>
    <w:p w14:paraId="73DD2168" w14:textId="55F27A75" w:rsidR="00AE6D36" w:rsidRDefault="00AE6D36" w:rsidP="00AE6D36">
      <w:pPr>
        <w:pStyle w:val="ListParagraph"/>
        <w:numPr>
          <w:ilvl w:val="1"/>
          <w:numId w:val="1"/>
        </w:numPr>
      </w:pPr>
      <w:r>
        <w:t>Run the Tree Species module in FVS</w:t>
      </w:r>
      <w:r w:rsidR="006E67CF">
        <w:t xml:space="preserve"> </w:t>
      </w:r>
    </w:p>
    <w:p w14:paraId="5250C31A" w14:textId="63900DC8" w:rsidR="006E67CF" w:rsidRDefault="006E67CF" w:rsidP="00AE6D36">
      <w:pPr>
        <w:pStyle w:val="ListParagraph"/>
        <w:numPr>
          <w:ilvl w:val="1"/>
          <w:numId w:val="1"/>
        </w:numPr>
      </w:pPr>
      <w:r>
        <w:t>Address any missing species by choosing “Edit” and adding that variant/</w:t>
      </w:r>
      <w:proofErr w:type="spellStart"/>
      <w:r>
        <w:t>spcd</w:t>
      </w:r>
      <w:proofErr w:type="spellEnd"/>
      <w:r>
        <w:t xml:space="preserve"> combo so it has a correlating FVS species/variant combo</w:t>
      </w:r>
    </w:p>
    <w:p w14:paraId="286D8C65" w14:textId="17A5C9A2" w:rsidR="006E67CF" w:rsidRDefault="006E67CF" w:rsidP="00AE6D36">
      <w:pPr>
        <w:pStyle w:val="ListParagraph"/>
        <w:numPr>
          <w:ilvl w:val="1"/>
          <w:numId w:val="1"/>
        </w:numPr>
      </w:pPr>
      <w:r>
        <w:t xml:space="preserve">At the time of writing, WS 922 was added as 998 </w:t>
      </w:r>
    </w:p>
    <w:p w14:paraId="522A7DD4" w14:textId="2B334A92" w:rsidR="006E67CF" w:rsidRDefault="006E67CF" w:rsidP="006E67CF">
      <w:pPr>
        <w:pStyle w:val="ListParagraph"/>
        <w:numPr>
          <w:ilvl w:val="0"/>
          <w:numId w:val="1"/>
        </w:numPr>
      </w:pPr>
      <w:r>
        <w:t xml:space="preserve">Open the “FVS Input Data” module in </w:t>
      </w:r>
      <w:proofErr w:type="spellStart"/>
      <w:r>
        <w:t>Biosum</w:t>
      </w:r>
      <w:proofErr w:type="spellEnd"/>
    </w:p>
    <w:p w14:paraId="69C08965" w14:textId="581DD2ED" w:rsidR="006E67CF" w:rsidRDefault="006E67CF" w:rsidP="006E67CF">
      <w:pPr>
        <w:pStyle w:val="ListParagraph"/>
        <w:numPr>
          <w:ilvl w:val="1"/>
          <w:numId w:val="1"/>
        </w:numPr>
      </w:pPr>
      <w:r>
        <w:t xml:space="preserve">Don’t </w:t>
      </w:r>
      <w:proofErr w:type="gramStart"/>
      <w:r>
        <w:t>actually do</w:t>
      </w:r>
      <w:proofErr w:type="gramEnd"/>
      <w:r>
        <w:t xml:space="preserve"> anything</w:t>
      </w:r>
    </w:p>
    <w:p w14:paraId="0B31AAA3" w14:textId="44FC57DE" w:rsidR="006E67CF" w:rsidRDefault="006E67CF" w:rsidP="00580540">
      <w:pPr>
        <w:pStyle w:val="ListParagraph"/>
        <w:numPr>
          <w:ilvl w:val="0"/>
          <w:numId w:val="1"/>
        </w:numPr>
      </w:pPr>
      <w:r>
        <w:t xml:space="preserve">Close </w:t>
      </w:r>
      <w:proofErr w:type="spellStart"/>
      <w:r>
        <w:t>Biosum</w:t>
      </w:r>
      <w:proofErr w:type="spellEnd"/>
    </w:p>
    <w:p w14:paraId="77169E19" w14:textId="55158069" w:rsidR="00396036" w:rsidRDefault="00396036" w:rsidP="006F344C">
      <w:pPr>
        <w:pStyle w:val="ListParagraph"/>
        <w:numPr>
          <w:ilvl w:val="0"/>
          <w:numId w:val="1"/>
        </w:numPr>
      </w:pPr>
      <w:r>
        <w:t>Run the “</w:t>
      </w:r>
      <w:proofErr w:type="spellStart"/>
      <w:r w:rsidR="006E67CF">
        <w:t>project_</w:t>
      </w:r>
      <w:proofErr w:type="gramStart"/>
      <w:r w:rsidR="006E67CF">
        <w:t>setup</w:t>
      </w:r>
      <w:r>
        <w:t>.R</w:t>
      </w:r>
      <w:proofErr w:type="spellEnd"/>
      <w:proofErr w:type="gramEnd"/>
      <w:r>
        <w:t xml:space="preserve">” R script according to the documentation </w:t>
      </w:r>
      <w:r w:rsidR="006E67CF">
        <w:t>within the script</w:t>
      </w:r>
    </w:p>
    <w:p w14:paraId="576D6B2A" w14:textId="1763D346" w:rsidR="009176C1" w:rsidRDefault="006E67CF" w:rsidP="009176C1">
      <w:pPr>
        <w:pStyle w:val="ListParagraph"/>
        <w:numPr>
          <w:ilvl w:val="0"/>
          <w:numId w:val="1"/>
        </w:numPr>
        <w:spacing w:after="160" w:line="259" w:lineRule="auto"/>
      </w:pPr>
      <w:r>
        <w:t xml:space="preserve">Reopen </w:t>
      </w:r>
      <w:proofErr w:type="spellStart"/>
      <w:r>
        <w:t>Biosum</w:t>
      </w:r>
      <w:proofErr w:type="spellEnd"/>
      <w:r>
        <w:t xml:space="preserve"> and go to the </w:t>
      </w:r>
      <w:r w:rsidR="001778DF" w:rsidRPr="00580540">
        <w:rPr>
          <w:b/>
        </w:rPr>
        <w:t>&lt;</w:t>
      </w:r>
      <w:r w:rsidRPr="00580540">
        <w:rPr>
          <w:b/>
        </w:rPr>
        <w:t>FVS Module</w:t>
      </w:r>
      <w:r w:rsidR="001778DF" w:rsidRPr="00580540">
        <w:rPr>
          <w:b/>
        </w:rPr>
        <w:t>&gt;</w:t>
      </w:r>
      <w:r w:rsidRPr="00580540">
        <w:rPr>
          <w:b/>
        </w:rPr>
        <w:t xml:space="preserve"> &lt;FVS Input Data</w:t>
      </w:r>
      <w:r w:rsidR="001778DF" w:rsidRPr="00580540">
        <w:rPr>
          <w:b/>
        </w:rPr>
        <w:t>&gt;</w:t>
      </w:r>
    </w:p>
    <w:p w14:paraId="032F2FAB" w14:textId="75C49691" w:rsidR="009176C1" w:rsidRDefault="001778DF" w:rsidP="009176C1">
      <w:pPr>
        <w:pStyle w:val="ListParagraph"/>
        <w:numPr>
          <w:ilvl w:val="1"/>
          <w:numId w:val="1"/>
        </w:numPr>
        <w:spacing w:after="160" w:line="259" w:lineRule="auto"/>
      </w:pPr>
      <w:r>
        <w:t>Run the “Create FVS Input Database Files” once for each variant (it does not matter which package is selected)</w:t>
      </w:r>
    </w:p>
    <w:p w14:paraId="11D136EF" w14:textId="4F74958E" w:rsidR="001778DF" w:rsidRDefault="001778DF" w:rsidP="009176C1">
      <w:pPr>
        <w:pStyle w:val="ListParagraph"/>
        <w:numPr>
          <w:ilvl w:val="1"/>
          <w:numId w:val="1"/>
        </w:numPr>
        <w:spacing w:after="160" w:line="259" w:lineRule="auto"/>
      </w:pPr>
      <w:r>
        <w:t>Run “Create FVS Output Database Files” for all packages</w:t>
      </w:r>
    </w:p>
    <w:p w14:paraId="469A46EC" w14:textId="0121AE2B" w:rsidR="001778DF" w:rsidRDefault="001778DF" w:rsidP="009176C1">
      <w:pPr>
        <w:pStyle w:val="ListParagraph"/>
        <w:numPr>
          <w:ilvl w:val="1"/>
          <w:numId w:val="1"/>
        </w:numPr>
        <w:spacing w:after="160" w:line="259" w:lineRule="auto"/>
      </w:pPr>
      <w:r>
        <w:t xml:space="preserve">Close </w:t>
      </w:r>
      <w:proofErr w:type="spellStart"/>
      <w:r>
        <w:t>Biosum</w:t>
      </w:r>
      <w:proofErr w:type="spellEnd"/>
    </w:p>
    <w:p w14:paraId="042360CC" w14:textId="36046B9F" w:rsidR="00311C7C" w:rsidRDefault="00311C7C" w:rsidP="00580540">
      <w:pPr>
        <w:pStyle w:val="ListParagraph"/>
        <w:numPr>
          <w:ilvl w:val="0"/>
          <w:numId w:val="1"/>
        </w:numPr>
        <w:spacing w:after="160" w:line="259" w:lineRule="auto"/>
      </w:pPr>
      <w:r>
        <w:t xml:space="preserve">Run </w:t>
      </w:r>
      <w:proofErr w:type="spellStart"/>
      <w:r>
        <w:t>fixFVSIn.R</w:t>
      </w:r>
      <w:proofErr w:type="spellEnd"/>
      <w:r>
        <w:t xml:space="preserve"> according to the documentation within the script</w:t>
      </w:r>
    </w:p>
    <w:p w14:paraId="3047CC19" w14:textId="0144A4BF" w:rsidR="00E600EB" w:rsidRPr="00E600EB" w:rsidRDefault="00E600EB" w:rsidP="00E600EB">
      <w:pPr>
        <w:pStyle w:val="ListParagraph"/>
        <w:numPr>
          <w:ilvl w:val="0"/>
          <w:numId w:val="1"/>
        </w:numPr>
      </w:pPr>
      <w:r>
        <w:rPr>
          <w:rFonts w:ascii="Calibri" w:hAnsi="Calibri"/>
          <w:color w:val="222222"/>
        </w:rPr>
        <w:t xml:space="preserve">Run the </w:t>
      </w:r>
      <w:proofErr w:type="spellStart"/>
      <w:r>
        <w:rPr>
          <w:rFonts w:ascii="Calibri" w:hAnsi="Calibri"/>
          <w:color w:val="222222"/>
        </w:rPr>
        <w:t>FVSout_</w:t>
      </w:r>
      <w:r w:rsidR="00311C7C">
        <w:rPr>
          <w:rFonts w:ascii="Calibri" w:hAnsi="Calibri"/>
          <w:color w:val="222222"/>
        </w:rPr>
        <w:t>for</w:t>
      </w:r>
      <w:r>
        <w:rPr>
          <w:rFonts w:ascii="Calibri" w:hAnsi="Calibri"/>
          <w:color w:val="222222"/>
        </w:rPr>
        <w:t>BY.KCP</w:t>
      </w:r>
      <w:proofErr w:type="spellEnd"/>
      <w:r>
        <w:rPr>
          <w:rFonts w:ascii="Calibri" w:hAnsi="Calibri"/>
          <w:color w:val="222222"/>
        </w:rPr>
        <w:t xml:space="preserve"> </w:t>
      </w:r>
      <w:r w:rsidR="009C60FC">
        <w:rPr>
          <w:rFonts w:ascii="Calibri" w:hAnsi="Calibri"/>
          <w:color w:val="222222"/>
        </w:rPr>
        <w:t>file</w:t>
      </w:r>
      <w:r>
        <w:rPr>
          <w:rFonts w:ascii="Calibri" w:hAnsi="Calibri"/>
          <w:color w:val="222222"/>
        </w:rPr>
        <w:t xml:space="preserve"> through FVS – Suppose</w:t>
      </w:r>
    </w:p>
    <w:p w14:paraId="4D6DB692" w14:textId="77777777" w:rsidR="00E600EB" w:rsidRDefault="00E600EB" w:rsidP="00E600EB">
      <w:pPr>
        <w:pStyle w:val="ListParagraph"/>
        <w:numPr>
          <w:ilvl w:val="1"/>
          <w:numId w:val="1"/>
        </w:numPr>
      </w:pPr>
      <w:r>
        <w:t>Open FVS – Suppose</w:t>
      </w:r>
    </w:p>
    <w:p w14:paraId="0501D091" w14:textId="77777777"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31AAEFC4" w14:textId="06B4BA3B"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00426B74" w:rsidRPr="00426B74">
        <w:rPr>
          <w:rFonts w:cs="Times New Roman"/>
          <w:i/>
          <w:szCs w:val="24"/>
        </w:rPr>
        <w:t>variantname</w:t>
      </w:r>
      <w:r w:rsidR="00426B74" w:rsidRPr="00426B74">
        <w:rPr>
          <w:rFonts w:cs="Times New Roman"/>
          <w:szCs w:val="24"/>
        </w:rPr>
        <w:t>.loc</w:t>
      </w:r>
      <w:proofErr w:type="spellEnd"/>
      <w:r>
        <w:rPr>
          <w:rFonts w:cs="Times New Roman"/>
          <w:szCs w:val="24"/>
        </w:rPr>
        <w:t xml:space="preserve"> file (e.g. </w:t>
      </w:r>
      <w:proofErr w:type="spellStart"/>
      <w:r>
        <w:rPr>
          <w:rFonts w:cs="Times New Roman"/>
          <w:szCs w:val="24"/>
        </w:rPr>
        <w:t>CA</w:t>
      </w:r>
      <w:r w:rsidR="00426B74" w:rsidRPr="00426B74">
        <w:rPr>
          <w:rFonts w:cs="Times New Roman"/>
          <w:szCs w:val="24"/>
        </w:rPr>
        <w:t>.loc</w:t>
      </w:r>
      <w:proofErr w:type="spellEnd"/>
      <w:r>
        <w:rPr>
          <w:rFonts w:cs="Times New Roman"/>
          <w:szCs w:val="24"/>
        </w:rPr>
        <w:t>)</w:t>
      </w:r>
    </w:p>
    <w:p w14:paraId="4002797D" w14:textId="5E5926A6" w:rsidR="00E600EB" w:rsidRPr="00426B74" w:rsidRDefault="00E600EB" w:rsidP="00B63A64">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t>
      </w:r>
      <w:r w:rsidRPr="00F84BEB">
        <w:rPr>
          <w:rFonts w:cs="Times New Roman"/>
          <w:szCs w:val="24"/>
        </w:rPr>
        <w:lastRenderedPageBreak/>
        <w:t xml:space="preserve">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39FB836E"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00EDF6B2"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sidR="0017419C">
        <w:rPr>
          <w:rFonts w:cs="Times New Roman"/>
          <w:szCs w:val="24"/>
        </w:rPr>
        <w:t xml:space="preserve"> package and related</w:t>
      </w:r>
      <w:r w:rsidRPr="00F84BEB">
        <w:rPr>
          <w:rFonts w:cs="Times New Roman"/>
          <w:szCs w:val="24"/>
        </w:rPr>
        <w:t xml:space="preserve"> .</w:t>
      </w:r>
      <w:proofErr w:type="spellStart"/>
      <w:r w:rsidRPr="00F84BEB">
        <w:rPr>
          <w:rFonts w:cs="Times New Roman"/>
          <w:szCs w:val="24"/>
        </w:rPr>
        <w:t>kcp</w:t>
      </w:r>
      <w:proofErr w:type="spellEnd"/>
      <w:r w:rsidRPr="00F84BEB">
        <w:rPr>
          <w:rFonts w:cs="Times New Roman"/>
          <w:szCs w:val="24"/>
        </w:rPr>
        <w:t xml:space="preserve"> </w:t>
      </w:r>
      <w:r w:rsidR="0017419C">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w:t>
      </w:r>
      <w:proofErr w:type="spellStart"/>
      <w:r w:rsidRPr="00F84BEB">
        <w:rPr>
          <w:rFonts w:cs="Times New Roman"/>
          <w:szCs w:val="24"/>
        </w:rPr>
        <w:t>kcp</w:t>
      </w:r>
      <w:proofErr w:type="spellEnd"/>
      <w:r w:rsidRPr="00F84BEB">
        <w:rPr>
          <w:rFonts w:cs="Times New Roman"/>
          <w:szCs w:val="24"/>
        </w:rPr>
        <w:t xml:space="preserve"> file will be “attached” in the simulation. </w:t>
      </w:r>
    </w:p>
    <w:p w14:paraId="441DB513" w14:textId="4AED6338"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w:t>
      </w:r>
      <w:proofErr w:type="spellStart"/>
      <w:r w:rsidRPr="00F84BEB">
        <w:rPr>
          <w:rFonts w:cs="Times New Roman"/>
          <w:szCs w:val="24"/>
        </w:rPr>
        <w:t>kcp</w:t>
      </w:r>
      <w:proofErr w:type="spellEnd"/>
      <w:r w:rsidRPr="00F84BEB">
        <w:rPr>
          <w:rFonts w:cs="Times New Roman"/>
          <w:szCs w:val="24"/>
        </w:rPr>
        <w:t xml:space="preserve"> files have been saved and select the .</w:t>
      </w:r>
      <w:proofErr w:type="spellStart"/>
      <w:r w:rsidRPr="00F84BEB">
        <w:rPr>
          <w:rFonts w:cs="Times New Roman"/>
          <w:szCs w:val="24"/>
        </w:rPr>
        <w:t>kcp</w:t>
      </w:r>
      <w:proofErr w:type="spellEnd"/>
      <w:r w:rsidRPr="00F84BEB">
        <w:rPr>
          <w:rFonts w:cs="Times New Roman"/>
          <w:szCs w:val="24"/>
        </w:rPr>
        <w:t xml:space="preserve"> file you wish to include for this simulation</w:t>
      </w:r>
      <w:r>
        <w:rPr>
          <w:rFonts w:cs="Times New Roman"/>
          <w:szCs w:val="24"/>
        </w:rPr>
        <w:t xml:space="preserve"> (in this case, </w:t>
      </w:r>
      <w:proofErr w:type="spellStart"/>
      <w:r>
        <w:rPr>
          <w:rFonts w:cs="Times New Roman"/>
          <w:szCs w:val="24"/>
        </w:rPr>
        <w:t>FVSOUT_forBY</w:t>
      </w:r>
      <w:r w:rsidR="009E7252">
        <w:rPr>
          <w:rFonts w:cs="Times New Roman"/>
          <w:szCs w:val="24"/>
        </w:rPr>
        <w:t>.KCP</w:t>
      </w:r>
      <w:proofErr w:type="spellEnd"/>
      <w:r>
        <w:rPr>
          <w:rFonts w:cs="Times New Roman"/>
          <w:szCs w:val="24"/>
        </w:rPr>
        <w:t>)</w:t>
      </w:r>
      <w:r w:rsidRPr="00F84BEB">
        <w:rPr>
          <w:rFonts w:cs="Times New Roman"/>
          <w:szCs w:val="24"/>
        </w:rPr>
        <w:t>. As soon as the .</w:t>
      </w:r>
      <w:proofErr w:type="spellStart"/>
      <w:r w:rsidRPr="00F84BEB">
        <w:rPr>
          <w:rFonts w:cs="Times New Roman"/>
          <w:szCs w:val="24"/>
        </w:rPr>
        <w:t>kcp</w:t>
      </w:r>
      <w:proofErr w:type="spellEnd"/>
      <w:r w:rsidRPr="00F84BEB">
        <w:rPr>
          <w:rFonts w:cs="Times New Roman"/>
          <w:szCs w:val="24"/>
        </w:rPr>
        <w:t xml:space="preserve"> file has been added, it should be displayed in the window. By default, FVS applies all keywords within the .</w:t>
      </w:r>
      <w:proofErr w:type="spellStart"/>
      <w:r w:rsidRPr="00F84BEB">
        <w:rPr>
          <w:rFonts w:cs="Times New Roman"/>
          <w:szCs w:val="24"/>
        </w:rPr>
        <w:t>kcp</w:t>
      </w:r>
      <w:proofErr w:type="spellEnd"/>
      <w:r w:rsidRPr="00F84BEB">
        <w:rPr>
          <w:rFonts w:cs="Times New Roman"/>
          <w:szCs w:val="24"/>
        </w:rPr>
        <w:t xml:space="preserve"> file to all plots selected for this simulation.</w:t>
      </w:r>
    </w:p>
    <w:p w14:paraId="42B86C66"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382369D6"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Name the .key file</w:t>
      </w:r>
      <w:r>
        <w:rPr>
          <w:rFonts w:cs="Times New Roman"/>
          <w:szCs w:val="24"/>
        </w:rPr>
        <w:t xml:space="preserve"> “</w:t>
      </w:r>
      <w:proofErr w:type="spellStart"/>
      <w:r>
        <w:rPr>
          <w:rFonts w:cs="Times New Roman"/>
          <w:szCs w:val="24"/>
        </w:rPr>
        <w:t>FVSOUT_forBY.key</w:t>
      </w:r>
      <w:proofErr w:type="spellEnd"/>
      <w:r>
        <w:rPr>
          <w:rFonts w:cs="Times New Roman"/>
          <w:szCs w:val="24"/>
        </w:rPr>
        <w:t>”</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419FF5FB"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w:t>
      </w:r>
      <w:proofErr w:type="gramStart"/>
      <w:r w:rsidRPr="00F84BEB">
        <w:rPr>
          <w:rFonts w:cs="Times New Roman"/>
          <w:szCs w:val="24"/>
        </w:rPr>
        <w:t>close</w:t>
      </w:r>
      <w:proofErr w:type="gramEnd"/>
      <w:r w:rsidRPr="00F84BEB">
        <w:rPr>
          <w:rFonts w:cs="Times New Roman"/>
          <w:szCs w:val="24"/>
        </w:rPr>
        <w:t xml:space="preserve"> and all output data will be exported to the Access database file defined in the .</w:t>
      </w:r>
      <w:proofErr w:type="spellStart"/>
      <w:r w:rsidRPr="00F84BEB">
        <w:rPr>
          <w:rFonts w:cs="Times New Roman"/>
          <w:szCs w:val="24"/>
        </w:rPr>
        <w:t>kcp</w:t>
      </w:r>
      <w:proofErr w:type="spellEnd"/>
      <w:r w:rsidRPr="00F84BEB">
        <w:rPr>
          <w:rFonts w:cs="Times New Roman"/>
          <w:szCs w:val="24"/>
        </w:rPr>
        <w:t xml:space="preserve"> file</w:t>
      </w:r>
      <w:r w:rsidR="0017419C">
        <w:rPr>
          <w:rFonts w:cs="Times New Roman"/>
          <w:szCs w:val="24"/>
        </w:rPr>
        <w:t>, assuming that a database of that name already exists and contains no FVS output tables (such as SUMMARY, POTFIRE, etc.) before the simulation executes</w:t>
      </w:r>
      <w:r w:rsidRPr="00F84BEB">
        <w:rPr>
          <w:rFonts w:cs="Times New Roman"/>
          <w:szCs w:val="24"/>
        </w:rPr>
        <w:t xml:space="preserve">. </w:t>
      </w:r>
    </w:p>
    <w:p w14:paraId="4F941231"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 xml:space="preserve">Check the </w:t>
      </w:r>
      <w:r w:rsidRPr="00426B74">
        <w:rPr>
          <w:rFonts w:cs="Times New Roman"/>
          <w:i/>
          <w:szCs w:val="24"/>
        </w:rPr>
        <w:t>FVSOUT_forBY.mdb</w:t>
      </w:r>
      <w:r>
        <w:rPr>
          <w:rFonts w:cs="Times New Roman"/>
          <w:szCs w:val="24"/>
        </w:rPr>
        <w:t xml:space="preserve"> file </w:t>
      </w:r>
    </w:p>
    <w:p w14:paraId="7E8AAE99"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9592AC1"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BA7264">
        <w:rPr>
          <w:rFonts w:ascii="Calibri" w:hAnsi="Calibri"/>
          <w:i/>
          <w:color w:val="222222"/>
          <w:sz w:val="22"/>
          <w:szCs w:val="22"/>
        </w:rPr>
        <w:t>FVSOUT_forBY.mdb</w:t>
      </w:r>
      <w:r>
        <w:rPr>
          <w:rFonts w:ascii="Calibri" w:hAnsi="Calibri"/>
          <w:color w:val="222222"/>
          <w:sz w:val="22"/>
          <w:szCs w:val="22"/>
        </w:rPr>
        <w:t xml:space="preserve"> file</w:t>
      </w:r>
    </w:p>
    <w:p w14:paraId="5CC9FBAA"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Four tables should appear: </w:t>
      </w:r>
    </w:p>
    <w:p w14:paraId="4BC88286"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66441962"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FVS_PotFire</w:t>
      </w:r>
      <w:proofErr w:type="spellEnd"/>
    </w:p>
    <w:p w14:paraId="5D8EA21C"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FVS_StrClass</w:t>
      </w:r>
      <w:proofErr w:type="spellEnd"/>
    </w:p>
    <w:p w14:paraId="2357A043" w14:textId="740703B4"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FVS_Summary</w:t>
      </w:r>
      <w:proofErr w:type="spellEnd"/>
    </w:p>
    <w:p w14:paraId="30AC83B6" w14:textId="52BD0A9A"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6545BBAD" w14:textId="77777777" w:rsidR="00E600EB" w:rsidRDefault="00092F9D" w:rsidP="00092F9D">
      <w:pPr>
        <w:pStyle w:val="ListParagraph"/>
        <w:numPr>
          <w:ilvl w:val="1"/>
          <w:numId w:val="1"/>
        </w:numPr>
        <w:spacing w:after="0" w:line="240" w:lineRule="auto"/>
        <w:rPr>
          <w:rFonts w:cs="Times New Roman"/>
          <w:szCs w:val="24"/>
        </w:rPr>
      </w:pPr>
      <w:r w:rsidRPr="00F84BEB">
        <w:rPr>
          <w:rFonts w:cs="Times New Roman"/>
          <w:szCs w:val="24"/>
        </w:rPr>
        <w:t>When complete, the database files are stored in the corresponding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folder</w:t>
      </w:r>
    </w:p>
    <w:p w14:paraId="7A287441" w14:textId="25AE7BC1" w:rsidR="0047543E" w:rsidRDefault="003B0DA1"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Impo</w:t>
      </w:r>
      <w:r w:rsidR="00092F9D">
        <w:rPr>
          <w:rFonts w:ascii="Calibri" w:hAnsi="Calibri"/>
          <w:color w:val="222222"/>
          <w:sz w:val="22"/>
          <w:szCs w:val="22"/>
        </w:rPr>
        <w:t>r</w:t>
      </w:r>
      <w:r>
        <w:rPr>
          <w:rFonts w:ascii="Calibri" w:hAnsi="Calibri"/>
          <w:color w:val="222222"/>
          <w:sz w:val="22"/>
          <w:szCs w:val="22"/>
        </w:rPr>
        <w:t xml:space="preserve">t </w:t>
      </w:r>
      <w:r w:rsidR="0047543E">
        <w:rPr>
          <w:rFonts w:ascii="Calibri" w:hAnsi="Calibri"/>
          <w:color w:val="222222"/>
          <w:sz w:val="22"/>
          <w:szCs w:val="22"/>
        </w:rPr>
        <w:t xml:space="preserve">the </w:t>
      </w:r>
      <w:proofErr w:type="spellStart"/>
      <w:r w:rsidR="00426B74" w:rsidRPr="00426B74">
        <w:rPr>
          <w:rFonts w:ascii="Calibri" w:hAnsi="Calibri"/>
          <w:i/>
          <w:color w:val="222222"/>
          <w:sz w:val="22"/>
          <w:szCs w:val="22"/>
        </w:rPr>
        <w:t>FVS_StandInit</w:t>
      </w:r>
      <w:proofErr w:type="spellEnd"/>
      <w:r w:rsidR="0047543E">
        <w:rPr>
          <w:rFonts w:ascii="Calibri" w:hAnsi="Calibri"/>
          <w:color w:val="222222"/>
          <w:sz w:val="22"/>
          <w:szCs w:val="22"/>
        </w:rPr>
        <w:t xml:space="preserve"> table from the </w:t>
      </w:r>
      <w:r w:rsidR="00102A65">
        <w:rPr>
          <w:rFonts w:ascii="Calibri" w:hAnsi="Calibri"/>
          <w:i/>
          <w:color w:val="222222"/>
          <w:sz w:val="22"/>
          <w:szCs w:val="22"/>
        </w:rPr>
        <w:t>FVSIn.mdb</w:t>
      </w:r>
      <w:r w:rsidR="0047543E">
        <w:rPr>
          <w:rFonts w:ascii="Calibri" w:hAnsi="Calibri"/>
          <w:color w:val="222222"/>
          <w:sz w:val="22"/>
          <w:szCs w:val="22"/>
        </w:rPr>
        <w:t xml:space="preserve"> database to the </w:t>
      </w:r>
      <w:r w:rsidR="0047543E" w:rsidRPr="00B63A64">
        <w:rPr>
          <w:rFonts w:ascii="Calibri" w:hAnsi="Calibri"/>
          <w:i/>
          <w:color w:val="222222"/>
          <w:sz w:val="22"/>
          <w:szCs w:val="22"/>
        </w:rPr>
        <w:t>FVSOUT_forBY</w:t>
      </w:r>
      <w:r w:rsidR="009E7252" w:rsidRPr="00B63A64">
        <w:rPr>
          <w:rFonts w:ascii="Calibri" w:hAnsi="Calibri"/>
          <w:i/>
          <w:color w:val="222222"/>
          <w:sz w:val="22"/>
          <w:szCs w:val="22"/>
        </w:rPr>
        <w:t>.mdb</w:t>
      </w:r>
      <w:r w:rsidR="0047543E">
        <w:rPr>
          <w:rFonts w:ascii="Calibri" w:hAnsi="Calibri"/>
          <w:color w:val="222222"/>
          <w:sz w:val="22"/>
          <w:szCs w:val="22"/>
        </w:rPr>
        <w:t xml:space="preserve"> database</w:t>
      </w:r>
    </w:p>
    <w:p w14:paraId="7D00CBB5" w14:textId="531EA955"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293E6C0" w14:textId="3C7E544B"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sidRPr="0047543E">
        <w:rPr>
          <w:rFonts w:ascii="Calibri" w:hAnsi="Calibri"/>
          <w:color w:val="222222"/>
          <w:sz w:val="22"/>
          <w:szCs w:val="22"/>
        </w:rPr>
        <w:t xml:space="preserve">Open the </w:t>
      </w:r>
      <w:r w:rsidR="00426B74" w:rsidRPr="00426B74">
        <w:rPr>
          <w:rFonts w:ascii="Calibri" w:hAnsi="Calibri"/>
          <w:i/>
          <w:color w:val="222222"/>
          <w:sz w:val="22"/>
          <w:szCs w:val="22"/>
        </w:rPr>
        <w:t>FVSOUT_forBY.mdb</w:t>
      </w:r>
      <w:r w:rsidRPr="0047543E">
        <w:rPr>
          <w:rFonts w:ascii="Calibri" w:hAnsi="Calibri"/>
          <w:color w:val="222222"/>
          <w:sz w:val="22"/>
          <w:szCs w:val="22"/>
        </w:rPr>
        <w:t xml:space="preserve"> </w:t>
      </w:r>
      <w:r>
        <w:rPr>
          <w:rFonts w:ascii="Calibri" w:hAnsi="Calibri"/>
          <w:color w:val="222222"/>
          <w:sz w:val="22"/>
          <w:szCs w:val="22"/>
        </w:rPr>
        <w:t>file</w:t>
      </w:r>
    </w:p>
    <w:p w14:paraId="1F08214E" w14:textId="735204F9"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w:t>
      </w:r>
      <w:r w:rsidR="00BB6BEC">
        <w:rPr>
          <w:rFonts w:ascii="Calibri" w:hAnsi="Calibri"/>
          <w:color w:val="222222"/>
          <w:sz w:val="22"/>
          <w:szCs w:val="22"/>
        </w:rPr>
        <w:t>one of the tables in the file and</w:t>
      </w:r>
      <w:r>
        <w:rPr>
          <w:rFonts w:ascii="Calibri" w:hAnsi="Calibri"/>
          <w:color w:val="222222"/>
          <w:sz w:val="22"/>
          <w:szCs w:val="22"/>
        </w:rPr>
        <w:t xml:space="preserve">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r>
        <w:rPr>
          <w:rFonts w:ascii="Calibri" w:hAnsi="Calibri"/>
          <w:color w:val="222222"/>
          <w:sz w:val="22"/>
          <w:szCs w:val="22"/>
        </w:rPr>
        <w:t xml:space="preserve"> </w:t>
      </w:r>
    </w:p>
    <w:p w14:paraId="15F260BD" w14:textId="2C95CBB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0E75FD5E" w14:textId="31CE7122"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102A65">
        <w:rPr>
          <w:rFonts w:ascii="Calibri" w:hAnsi="Calibri"/>
          <w:i/>
          <w:color w:val="222222"/>
          <w:sz w:val="22"/>
          <w:szCs w:val="22"/>
        </w:rPr>
        <w:t>FVSIn.mdb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5F85B64B" w14:textId="2D91C52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27AF4F76" w14:textId="4C44C3EE"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should now appear in your database.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4"/>
      </w:tblGrid>
      <w:tr w:rsidR="003B0DA1" w14:paraId="02D212AA" w14:textId="77777777" w:rsidTr="003B0DA1">
        <w:trPr>
          <w:jc w:val="center"/>
        </w:trPr>
        <w:tc>
          <w:tcPr>
            <w:tcW w:w="7564" w:type="dxa"/>
            <w:vAlign w:val="center"/>
          </w:tcPr>
          <w:p w14:paraId="0B883125" w14:textId="77777777"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object w:dxaOrig="9225" w:dyaOrig="8820" w14:anchorId="4A439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54.75pt" o:ole="">
                  <v:imagedata r:id="rId7" o:title=""/>
                </v:shape>
                <o:OLEObject Type="Embed" ProgID="PBrush" ShapeID="_x0000_i1025" DrawAspect="Content" ObjectID="_1589733696" r:id="rId8"/>
              </w:object>
            </w:r>
          </w:p>
        </w:tc>
      </w:tr>
      <w:tr w:rsidR="003B0DA1" w14:paraId="5FA2A18C" w14:textId="77777777" w:rsidTr="003B0DA1">
        <w:trPr>
          <w:jc w:val="center"/>
        </w:trPr>
        <w:tc>
          <w:tcPr>
            <w:tcW w:w="7564" w:type="dxa"/>
            <w:vAlign w:val="center"/>
          </w:tcPr>
          <w:p w14:paraId="5022BC67" w14:textId="051D50BD"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rPr>
                <w:rFonts w:ascii="Calibri" w:hAnsi="Calibri"/>
                <w:color w:val="222222"/>
                <w:sz w:val="22"/>
                <w:szCs w:val="22"/>
              </w:rPr>
              <w:t xml:space="preserve">Figure X. Import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w:t>
            </w:r>
          </w:p>
        </w:tc>
      </w:tr>
    </w:tbl>
    <w:p w14:paraId="7D1C5870" w14:textId="77777777" w:rsidR="003B0DA1" w:rsidRDefault="003B0DA1" w:rsidP="003B0DA1">
      <w:pPr>
        <w:pStyle w:val="m-1377448305647247463msolistparagraph"/>
        <w:shd w:val="clear" w:color="auto" w:fill="FFFFFF"/>
        <w:spacing w:before="0" w:beforeAutospacing="0" w:after="0" w:afterAutospacing="0"/>
        <w:rPr>
          <w:rFonts w:ascii="Calibri" w:hAnsi="Calibri"/>
          <w:color w:val="222222"/>
          <w:sz w:val="22"/>
          <w:szCs w:val="22"/>
        </w:rPr>
      </w:pPr>
    </w:p>
    <w:p w14:paraId="4379C60F" w14:textId="6A82FF83" w:rsidR="0047543E" w:rsidRDefault="0047543E"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Add a NUMBER field</w:t>
      </w:r>
      <w:r w:rsidR="00092F9D">
        <w:rPr>
          <w:rFonts w:ascii="Calibri" w:hAnsi="Calibri"/>
          <w:color w:val="222222"/>
          <w:sz w:val="22"/>
          <w:szCs w:val="22"/>
        </w:rPr>
        <w:t xml:space="preserve"> “FM_BY” to the </w:t>
      </w:r>
      <w:r w:rsidR="00426B74" w:rsidRPr="00426B74">
        <w:rPr>
          <w:rFonts w:ascii="Calibri" w:hAnsi="Calibri"/>
          <w:i/>
          <w:color w:val="222222"/>
          <w:sz w:val="22"/>
          <w:szCs w:val="22"/>
        </w:rPr>
        <w:t>FVSOUT_forBY.mdb</w:t>
      </w:r>
      <w:r w:rsidR="00092F9D">
        <w:rPr>
          <w:rFonts w:ascii="Calibri" w:hAnsi="Calibri"/>
          <w:color w:val="222222"/>
          <w:sz w:val="22"/>
          <w:szCs w:val="22"/>
        </w:rPr>
        <w:t xml:space="preserve"> </w:t>
      </w:r>
      <w:proofErr w:type="spellStart"/>
      <w:r w:rsidR="00426B74" w:rsidRPr="00426B74">
        <w:rPr>
          <w:rFonts w:ascii="Calibri" w:hAnsi="Calibri"/>
          <w:i/>
          <w:color w:val="222222"/>
          <w:sz w:val="22"/>
          <w:szCs w:val="22"/>
        </w:rPr>
        <w:t>FVS_StandInit</w:t>
      </w:r>
      <w:proofErr w:type="spellEnd"/>
      <w:r w:rsidR="00092F9D">
        <w:rPr>
          <w:rFonts w:ascii="Calibri" w:hAnsi="Calibri"/>
          <w:color w:val="222222"/>
          <w:sz w:val="22"/>
          <w:szCs w:val="22"/>
        </w:rPr>
        <w:t xml:space="preserve"> table</w:t>
      </w:r>
    </w:p>
    <w:p w14:paraId="31B01394" w14:textId="3E913488"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by double-clicking on the table name</w:t>
      </w:r>
    </w:p>
    <w:p w14:paraId="4AEBDE58" w14:textId="1024965C"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3D3E45" w:rsidRPr="00B63A64">
        <w:rPr>
          <w:rFonts w:ascii="Calibri" w:hAnsi="Calibri"/>
          <w:b/>
          <w:color w:val="222222"/>
          <w:sz w:val="22"/>
          <w:szCs w:val="22"/>
        </w:rPr>
        <w:t>&lt;</w:t>
      </w:r>
      <w:r w:rsidRPr="00B63A64">
        <w:rPr>
          <w:rFonts w:ascii="Calibri" w:hAnsi="Calibri"/>
          <w:b/>
          <w:color w:val="222222"/>
          <w:sz w:val="22"/>
          <w:szCs w:val="22"/>
        </w:rPr>
        <w:t>Table Tools</w:t>
      </w:r>
      <w:r w:rsidR="003D3E45" w:rsidRPr="00B63A64">
        <w:rPr>
          <w:rFonts w:ascii="Calibri" w:hAnsi="Calibri"/>
          <w:b/>
          <w:color w:val="222222"/>
          <w:sz w:val="22"/>
          <w:szCs w:val="22"/>
        </w:rPr>
        <w:t>&gt;</w:t>
      </w:r>
      <w:r w:rsidR="003D3E45">
        <w:rPr>
          <w:rFonts w:ascii="Calibri" w:hAnsi="Calibri"/>
          <w:color w:val="222222"/>
          <w:sz w:val="22"/>
          <w:szCs w:val="22"/>
        </w:rPr>
        <w:t xml:space="preserve">, </w:t>
      </w:r>
      <w:r w:rsidR="003D3E45" w:rsidRPr="00B63A64">
        <w:rPr>
          <w:rFonts w:ascii="Calibri" w:hAnsi="Calibri"/>
          <w:b/>
          <w:color w:val="222222"/>
          <w:sz w:val="22"/>
          <w:szCs w:val="22"/>
        </w:rPr>
        <w:t>&lt;</w:t>
      </w:r>
      <w:r w:rsidRPr="00B63A64">
        <w:rPr>
          <w:rFonts w:ascii="Calibri" w:hAnsi="Calibri"/>
          <w:b/>
          <w:color w:val="222222"/>
          <w:sz w:val="22"/>
          <w:szCs w:val="22"/>
        </w:rPr>
        <w:t>Fields</w:t>
      </w:r>
      <w:r w:rsidR="003D3E45" w:rsidRPr="00B63A64">
        <w:rPr>
          <w:rFonts w:ascii="Calibri" w:hAnsi="Calibri"/>
          <w:b/>
          <w:color w:val="222222"/>
          <w:sz w:val="22"/>
          <w:szCs w:val="22"/>
        </w:rPr>
        <w:t>&gt;</w:t>
      </w:r>
    </w:p>
    <w:p w14:paraId="7CA348FA" w14:textId="38DF2672" w:rsidR="00F55BCC" w:rsidRPr="00F55BCC" w:rsidRDefault="00092F9D" w:rsidP="00F55BC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3D3E45" w:rsidRPr="00B63A64">
        <w:rPr>
          <w:rFonts w:ascii="Calibri" w:hAnsi="Calibri"/>
          <w:b/>
          <w:color w:val="222222"/>
          <w:sz w:val="22"/>
          <w:szCs w:val="22"/>
        </w:rPr>
        <w:t>&lt;</w:t>
      </w:r>
      <w:r w:rsidRPr="00B63A64">
        <w:rPr>
          <w:rFonts w:ascii="Calibri" w:hAnsi="Calibri"/>
          <w:b/>
          <w:color w:val="222222"/>
          <w:sz w:val="22"/>
          <w:szCs w:val="22"/>
        </w:rPr>
        <w:t>Add &amp; Delete</w:t>
      </w:r>
      <w:r w:rsidR="003D3E45" w:rsidRPr="00B63A64">
        <w:rPr>
          <w:rFonts w:ascii="Calibri" w:hAnsi="Calibri"/>
          <w:b/>
          <w:color w:val="222222"/>
          <w:sz w:val="22"/>
          <w:szCs w:val="22"/>
        </w:rPr>
        <w:t>&gt;</w:t>
      </w:r>
      <w:r w:rsidR="003D3E45">
        <w:rPr>
          <w:rFonts w:ascii="Calibri" w:hAnsi="Calibri"/>
          <w:color w:val="222222"/>
          <w:sz w:val="22"/>
          <w:szCs w:val="22"/>
        </w:rPr>
        <w:t xml:space="preserve"> </w:t>
      </w:r>
      <w:r>
        <w:rPr>
          <w:rFonts w:ascii="Calibri" w:hAnsi="Calibri"/>
          <w:color w:val="222222"/>
          <w:sz w:val="22"/>
          <w:szCs w:val="22"/>
        </w:rPr>
        <w:t xml:space="preserve">section, select </w:t>
      </w:r>
      <w:r w:rsidR="003D3E45" w:rsidRPr="00B63A64">
        <w:rPr>
          <w:rFonts w:ascii="Calibri" w:hAnsi="Calibri"/>
          <w:b/>
          <w:color w:val="222222"/>
          <w:sz w:val="22"/>
          <w:szCs w:val="22"/>
        </w:rPr>
        <w:t>&lt;</w:t>
      </w:r>
      <w:r w:rsidRPr="00B63A64">
        <w:rPr>
          <w:rFonts w:ascii="Calibri" w:hAnsi="Calibri"/>
          <w:b/>
          <w:color w:val="222222"/>
          <w:sz w:val="22"/>
          <w:szCs w:val="22"/>
        </w:rPr>
        <w:t>Numbe</w:t>
      </w:r>
      <w:r w:rsidR="003D3E45" w:rsidRPr="00B63A64">
        <w:rPr>
          <w:rFonts w:ascii="Calibri" w:hAnsi="Calibri"/>
          <w:b/>
          <w:color w:val="222222"/>
          <w:sz w:val="22"/>
          <w:szCs w:val="22"/>
        </w:rPr>
        <w:t>r&gt;</w:t>
      </w:r>
      <w:r>
        <w:rPr>
          <w:rFonts w:ascii="Calibri" w:hAnsi="Calibri"/>
          <w:color w:val="222222"/>
          <w:sz w:val="22"/>
          <w:szCs w:val="22"/>
        </w:rPr>
        <w:t>.  A new column will appear in the table with the column name “Field 1”</w:t>
      </w:r>
    </w:p>
    <w:tbl>
      <w:tblPr>
        <w:tblStyle w:val="TableGrid"/>
        <w:tblW w:w="0" w:type="auto"/>
        <w:jc w:val="center"/>
        <w:tblLook w:val="04A0" w:firstRow="1" w:lastRow="0" w:firstColumn="1" w:lastColumn="0" w:noHBand="0" w:noVBand="1"/>
      </w:tblPr>
      <w:tblGrid>
        <w:gridCol w:w="8136"/>
      </w:tblGrid>
      <w:tr w:rsidR="00092F9D" w14:paraId="414300A1" w14:textId="77777777" w:rsidTr="00092F9D">
        <w:trPr>
          <w:jc w:val="center"/>
        </w:trPr>
        <w:tc>
          <w:tcPr>
            <w:tcW w:w="8028" w:type="dxa"/>
            <w:tcBorders>
              <w:top w:val="nil"/>
              <w:left w:val="nil"/>
              <w:bottom w:val="nil"/>
              <w:right w:val="nil"/>
            </w:tcBorders>
            <w:vAlign w:val="center"/>
          </w:tcPr>
          <w:p w14:paraId="6B30914C" w14:textId="77777777" w:rsidR="00092F9D" w:rsidRDefault="00092F9D" w:rsidP="00092F9D">
            <w:pPr>
              <w:pStyle w:val="m-1377448305647247463msolistparagraph"/>
              <w:spacing w:before="0" w:beforeAutospacing="0" w:after="0" w:afterAutospacing="0"/>
              <w:jc w:val="center"/>
              <w:rPr>
                <w:rFonts w:ascii="Calibri" w:hAnsi="Calibri"/>
                <w:color w:val="222222"/>
                <w:sz w:val="22"/>
                <w:szCs w:val="22"/>
              </w:rPr>
            </w:pPr>
            <w:r>
              <w:rPr>
                <w:noProof/>
              </w:rPr>
              <w:lastRenderedPageBreak/>
              <w:drawing>
                <wp:inline distT="0" distB="0" distL="0" distR="0" wp14:anchorId="1DE00C13" wp14:editId="373BF3D8">
                  <wp:extent cx="50196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3810000"/>
                          </a:xfrm>
                          <a:prstGeom prst="rect">
                            <a:avLst/>
                          </a:prstGeom>
                        </pic:spPr>
                      </pic:pic>
                    </a:graphicData>
                  </a:graphic>
                </wp:inline>
              </w:drawing>
            </w:r>
          </w:p>
        </w:tc>
      </w:tr>
      <w:tr w:rsidR="00092F9D" w14:paraId="26AFD7AD" w14:textId="77777777" w:rsidTr="00092F9D">
        <w:trPr>
          <w:jc w:val="center"/>
        </w:trPr>
        <w:tc>
          <w:tcPr>
            <w:tcW w:w="8028" w:type="dxa"/>
            <w:tcBorders>
              <w:top w:val="nil"/>
              <w:left w:val="nil"/>
              <w:bottom w:val="nil"/>
              <w:right w:val="nil"/>
            </w:tcBorders>
          </w:tcPr>
          <w:p w14:paraId="427BE93E" w14:textId="63D2AF51" w:rsidR="00092F9D" w:rsidRDefault="00092F9D" w:rsidP="00092F9D">
            <w:pPr>
              <w:pStyle w:val="m-1377448305647247463msolistparagraph"/>
              <w:spacing w:before="0" w:beforeAutospacing="0" w:after="0" w:afterAutospacing="0"/>
              <w:rPr>
                <w:rFonts w:ascii="Calibri" w:hAnsi="Calibri"/>
                <w:color w:val="222222"/>
                <w:sz w:val="22"/>
                <w:szCs w:val="22"/>
              </w:rPr>
            </w:pPr>
            <w:r>
              <w:rPr>
                <w:rFonts w:ascii="Calibri" w:hAnsi="Calibri"/>
                <w:color w:val="222222"/>
                <w:sz w:val="22"/>
                <w:szCs w:val="22"/>
              </w:rPr>
              <w:t xml:space="preserve">Figure X. Adding a number field to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w:t>
            </w:r>
          </w:p>
        </w:tc>
      </w:tr>
    </w:tbl>
    <w:p w14:paraId="42F1CDC2" w14:textId="77777777" w:rsidR="00092F9D" w:rsidRDefault="00092F9D" w:rsidP="00092F9D">
      <w:pPr>
        <w:pStyle w:val="m-1377448305647247463msolistparagraph"/>
        <w:shd w:val="clear" w:color="auto" w:fill="FFFFFF"/>
        <w:spacing w:before="0" w:beforeAutospacing="0" w:after="0" w:afterAutospacing="0"/>
        <w:rPr>
          <w:rFonts w:ascii="Calibri" w:hAnsi="Calibri"/>
          <w:color w:val="222222"/>
          <w:sz w:val="22"/>
          <w:szCs w:val="22"/>
        </w:rPr>
      </w:pPr>
    </w:p>
    <w:p w14:paraId="516F5102" w14:textId="77777777" w:rsidR="00092F9D" w:rsidRDefault="00967F98"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Change the field name to “FM_BY”</w:t>
      </w:r>
    </w:p>
    <w:p w14:paraId="3683A925" w14:textId="10467029" w:rsidR="00967F98" w:rsidRPr="00967F98" w:rsidRDefault="00967F98" w:rsidP="00967F98">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If the column header does not let you type in it, right click on the column header and </w:t>
      </w:r>
      <w:r w:rsidR="009E7252">
        <w:rPr>
          <w:rFonts w:ascii="Calibri" w:hAnsi="Calibri"/>
          <w:color w:val="222222"/>
          <w:sz w:val="22"/>
          <w:szCs w:val="22"/>
        </w:rPr>
        <w:t>select</w:t>
      </w:r>
      <w:r>
        <w:rPr>
          <w:rFonts w:ascii="Calibri" w:hAnsi="Calibri"/>
          <w:color w:val="222222"/>
          <w:sz w:val="22"/>
          <w:szCs w:val="22"/>
        </w:rPr>
        <w:t xml:space="preserve"> </w:t>
      </w:r>
      <w:r w:rsidR="00426B74" w:rsidRPr="00B63A64">
        <w:rPr>
          <w:rFonts w:ascii="Calibri" w:hAnsi="Calibri"/>
          <w:b/>
          <w:color w:val="222222"/>
          <w:sz w:val="22"/>
          <w:szCs w:val="22"/>
        </w:rPr>
        <w:t>&lt;</w:t>
      </w:r>
      <w:r w:rsidRPr="00B63A64">
        <w:rPr>
          <w:rFonts w:ascii="Calibri" w:hAnsi="Calibri"/>
          <w:b/>
          <w:color w:val="222222"/>
          <w:sz w:val="22"/>
          <w:szCs w:val="22"/>
        </w:rPr>
        <w:t>Rename Field</w:t>
      </w:r>
      <w:r w:rsidR="00426B74" w:rsidRPr="00B63A64">
        <w:rPr>
          <w:rFonts w:ascii="Calibri" w:hAnsi="Calibri"/>
          <w:b/>
          <w:color w:val="222222"/>
          <w:sz w:val="22"/>
          <w:szCs w:val="22"/>
        </w:rPr>
        <w:t>&gt;</w:t>
      </w:r>
    </w:p>
    <w:p w14:paraId="73FCCE19" w14:textId="79497D21" w:rsidR="00967F98" w:rsidRP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7B973C" w14:textId="13524996" w:rsidR="0047543E" w:rsidRDefault="00967F98" w:rsidP="00967F98">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Run the</w:t>
      </w:r>
      <w:r w:rsidRPr="00967F98">
        <w:rPr>
          <w:rFonts w:ascii="Calibri" w:hAnsi="Calibri"/>
          <w:color w:val="222222"/>
          <w:sz w:val="22"/>
          <w:szCs w:val="22"/>
        </w:rPr>
        <w:t xml:space="preserve"> “</w:t>
      </w:r>
      <w:r w:rsidR="00426B74">
        <w:rPr>
          <w:rFonts w:ascii="Calibri" w:hAnsi="Calibri"/>
          <w:color w:val="222222"/>
          <w:sz w:val="22"/>
          <w:szCs w:val="22"/>
        </w:rPr>
        <w:t>FM_BY</w:t>
      </w:r>
      <w:r w:rsidRPr="00967F98">
        <w:rPr>
          <w:rFonts w:ascii="Calibri" w:hAnsi="Calibri"/>
          <w:color w:val="222222"/>
          <w:sz w:val="22"/>
          <w:szCs w:val="22"/>
        </w:rPr>
        <w:t xml:space="preserve">” </w:t>
      </w:r>
      <w:r w:rsidR="0047543E">
        <w:rPr>
          <w:rFonts w:ascii="Calibri" w:hAnsi="Calibri"/>
          <w:color w:val="222222"/>
          <w:sz w:val="22"/>
          <w:szCs w:val="22"/>
        </w:rPr>
        <w:t>modul</w:t>
      </w:r>
      <w:r>
        <w:rPr>
          <w:rFonts w:ascii="Calibri" w:hAnsi="Calibri"/>
          <w:color w:val="222222"/>
          <w:sz w:val="22"/>
          <w:szCs w:val="22"/>
        </w:rPr>
        <w:t>e</w:t>
      </w:r>
    </w:p>
    <w:p w14:paraId="54659FE7" w14:textId="56DDB6DD"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426B74" w:rsidRPr="00426B74">
        <w:rPr>
          <w:rFonts w:ascii="Calibri" w:hAnsi="Calibri"/>
          <w:b/>
          <w:color w:val="222222"/>
          <w:sz w:val="22"/>
          <w:szCs w:val="22"/>
        </w:rPr>
        <w:t>&lt;Database Tools&gt;</w:t>
      </w:r>
    </w:p>
    <w:p w14:paraId="59B44938" w14:textId="7C5CABE7"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426B74" w:rsidRPr="00426B74">
        <w:rPr>
          <w:rFonts w:ascii="Calibri" w:hAnsi="Calibri"/>
          <w:b/>
          <w:color w:val="222222"/>
          <w:sz w:val="22"/>
          <w:szCs w:val="22"/>
        </w:rPr>
        <w:t>&lt;Macro&gt;</w:t>
      </w:r>
      <w:r>
        <w:rPr>
          <w:rFonts w:ascii="Calibri" w:hAnsi="Calibri"/>
          <w:color w:val="222222"/>
          <w:sz w:val="22"/>
          <w:szCs w:val="22"/>
        </w:rPr>
        <w:t xml:space="preserve"> section, click </w:t>
      </w:r>
      <w:r w:rsidR="00426B74" w:rsidRPr="00426B74">
        <w:rPr>
          <w:rFonts w:ascii="Calibri" w:hAnsi="Calibri"/>
          <w:b/>
          <w:color w:val="222222"/>
          <w:sz w:val="22"/>
          <w:szCs w:val="22"/>
        </w:rPr>
        <w:t>&lt;Visual Basic&gt;</w:t>
      </w:r>
      <w:r>
        <w:rPr>
          <w:rFonts w:ascii="Calibri" w:hAnsi="Calibri"/>
          <w:color w:val="222222"/>
          <w:sz w:val="22"/>
          <w:szCs w:val="22"/>
        </w:rPr>
        <w:t xml:space="preserve"> </w:t>
      </w:r>
    </w:p>
    <w:p w14:paraId="7469BD30" w14:textId="0A3BC4FE"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 new window should appear with the “F</w:t>
      </w:r>
      <w:r w:rsidR="00426B74">
        <w:rPr>
          <w:rFonts w:ascii="Calibri" w:hAnsi="Calibri"/>
          <w:color w:val="222222"/>
          <w:sz w:val="22"/>
          <w:szCs w:val="22"/>
        </w:rPr>
        <w:t>M_BY</w:t>
      </w:r>
      <w:r>
        <w:rPr>
          <w:rFonts w:ascii="Calibri" w:hAnsi="Calibri"/>
          <w:color w:val="222222"/>
          <w:sz w:val="22"/>
          <w:szCs w:val="22"/>
        </w:rPr>
        <w:t xml:space="preserve">” module listed. If this does not appear, see </w:t>
      </w:r>
      <w:r w:rsidRPr="00967F98">
        <w:rPr>
          <w:rFonts w:ascii="Calibri" w:hAnsi="Calibri"/>
          <w:color w:val="222222"/>
          <w:sz w:val="22"/>
          <w:szCs w:val="22"/>
          <w:highlight w:val="yellow"/>
        </w:rPr>
        <w:t>Section 3</w:t>
      </w:r>
      <w:r>
        <w:rPr>
          <w:rFonts w:ascii="Calibri" w:hAnsi="Calibri"/>
          <w:color w:val="222222"/>
          <w:sz w:val="22"/>
          <w:szCs w:val="22"/>
        </w:rPr>
        <w:t xml:space="preserve"> above.</w:t>
      </w:r>
    </w:p>
    <w:p w14:paraId="178BBE18" w14:textId="578983C0" w:rsidR="00967F98" w:rsidRPr="00B63A64" w:rsidRDefault="00967F98" w:rsidP="00967F98">
      <w:pPr>
        <w:pStyle w:val="m-1377448305647247463msolistparagraph"/>
        <w:numPr>
          <w:ilvl w:val="1"/>
          <w:numId w:val="1"/>
        </w:numPr>
        <w:shd w:val="clear" w:color="auto" w:fill="FFFFFF"/>
        <w:spacing w:before="0" w:beforeAutospacing="0" w:after="0" w:afterAutospacing="0"/>
        <w:rPr>
          <w:rFonts w:ascii="Calibri" w:hAnsi="Calibri"/>
          <w:b/>
          <w:color w:val="222222"/>
          <w:sz w:val="22"/>
          <w:szCs w:val="22"/>
        </w:rPr>
      </w:pPr>
      <w:r>
        <w:rPr>
          <w:rFonts w:ascii="Calibri" w:hAnsi="Calibri"/>
          <w:color w:val="222222"/>
          <w:sz w:val="22"/>
          <w:szCs w:val="22"/>
        </w:rPr>
        <w:t xml:space="preserve">In the </w:t>
      </w:r>
      <w:r w:rsidR="00426B74">
        <w:rPr>
          <w:rFonts w:ascii="Calibri" w:hAnsi="Calibri"/>
          <w:color w:val="222222"/>
          <w:sz w:val="22"/>
          <w:szCs w:val="22"/>
        </w:rPr>
        <w:t>toolbar menu</w:t>
      </w:r>
      <w:r w:rsidR="00676B88">
        <w:rPr>
          <w:rFonts w:ascii="Calibri" w:hAnsi="Calibri"/>
          <w:color w:val="222222"/>
          <w:sz w:val="22"/>
          <w:szCs w:val="22"/>
        </w:rPr>
        <w:t xml:space="preserve"> in the</w:t>
      </w:r>
      <w:r w:rsidR="00676B88" w:rsidRPr="00B63A64">
        <w:rPr>
          <w:rFonts w:ascii="Calibri" w:hAnsi="Calibri"/>
          <w:b/>
          <w:color w:val="222222"/>
          <w:sz w:val="22"/>
          <w:szCs w:val="22"/>
        </w:rPr>
        <w:t xml:space="preserve"> Microsoft Visual Basic for Applications</w:t>
      </w:r>
      <w:r w:rsidR="00676B88">
        <w:rPr>
          <w:rFonts w:ascii="Calibri" w:hAnsi="Calibri"/>
          <w:color w:val="222222"/>
          <w:sz w:val="22"/>
          <w:szCs w:val="22"/>
        </w:rPr>
        <w:t xml:space="preserve"> window</w:t>
      </w:r>
      <w:r>
        <w:rPr>
          <w:rFonts w:ascii="Calibri" w:hAnsi="Calibri"/>
          <w:color w:val="222222"/>
          <w:sz w:val="22"/>
          <w:szCs w:val="22"/>
        </w:rPr>
        <w:t xml:space="preserve">, click </w:t>
      </w:r>
      <w:r w:rsidR="00426B74" w:rsidRPr="00426B74">
        <w:rPr>
          <w:rFonts w:ascii="Calibri" w:hAnsi="Calibri"/>
          <w:b/>
          <w:color w:val="222222"/>
          <w:sz w:val="22"/>
          <w:szCs w:val="22"/>
        </w:rPr>
        <w:t>&lt;Run&gt;</w:t>
      </w:r>
      <w:r>
        <w:rPr>
          <w:rFonts w:ascii="Calibri" w:hAnsi="Calibri"/>
          <w:color w:val="222222"/>
          <w:sz w:val="22"/>
          <w:szCs w:val="22"/>
        </w:rPr>
        <w:t xml:space="preserve">, then select </w:t>
      </w:r>
      <w:r w:rsidR="00426B74" w:rsidRPr="00B63A64">
        <w:rPr>
          <w:rFonts w:ascii="Calibri" w:hAnsi="Calibri"/>
          <w:b/>
          <w:color w:val="222222"/>
          <w:sz w:val="22"/>
          <w:szCs w:val="22"/>
        </w:rPr>
        <w:t>&lt;</w:t>
      </w:r>
      <w:r w:rsidRPr="00B63A64">
        <w:rPr>
          <w:rFonts w:ascii="Calibri" w:hAnsi="Calibri"/>
          <w:b/>
          <w:color w:val="222222"/>
          <w:sz w:val="22"/>
          <w:szCs w:val="22"/>
        </w:rPr>
        <w:t>Run Sub/User Form</w:t>
      </w:r>
      <w:r w:rsidR="00426B74" w:rsidRPr="00B63A64">
        <w:rPr>
          <w:rFonts w:ascii="Calibri" w:hAnsi="Calibri"/>
          <w:b/>
          <w:color w:val="222222"/>
          <w:sz w:val="22"/>
          <w:szCs w:val="22"/>
        </w:rPr>
        <w:t>&gt;</w:t>
      </w:r>
    </w:p>
    <w:p w14:paraId="670868AC" w14:textId="25EF807E" w:rsidR="00967F98" w:rsidRDefault="00BB6BEC"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A window will appear stating how many rows will be updated. </w:t>
      </w:r>
      <w:r w:rsidR="00426B74">
        <w:rPr>
          <w:rFonts w:ascii="Calibri" w:hAnsi="Calibri"/>
          <w:color w:val="222222"/>
          <w:sz w:val="22"/>
          <w:szCs w:val="22"/>
        </w:rPr>
        <w:t xml:space="preserve">Select </w:t>
      </w:r>
      <w:r w:rsidR="00426B74" w:rsidRPr="00426B74">
        <w:rPr>
          <w:rFonts w:ascii="Calibri" w:hAnsi="Calibri"/>
          <w:b/>
          <w:color w:val="222222"/>
          <w:sz w:val="22"/>
          <w:szCs w:val="22"/>
        </w:rPr>
        <w:t>&lt;OK&gt;</w:t>
      </w:r>
      <w:r>
        <w:rPr>
          <w:rFonts w:ascii="Calibri" w:hAnsi="Calibri"/>
          <w:color w:val="222222"/>
          <w:sz w:val="22"/>
          <w:szCs w:val="22"/>
        </w:rPr>
        <w:t xml:space="preserve"> on this window and any additional windows that appear. </w:t>
      </w:r>
    </w:p>
    <w:p w14:paraId="48A4730A" w14:textId="77777777" w:rsidR="00BB6BEC" w:rsidRDefault="00BB6BEC" w:rsidP="00BB6BEC">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If all the windows show 0 rows being updated, there is an error in your KCP file.</w:t>
      </w:r>
    </w:p>
    <w:p w14:paraId="67DE1754" w14:textId="44101DB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new </w:t>
      </w:r>
      <w:r w:rsidRPr="00B63A64">
        <w:rPr>
          <w:rFonts w:ascii="Calibri" w:hAnsi="Calibri"/>
          <w:i/>
          <w:color w:val="222222"/>
          <w:sz w:val="22"/>
          <w:szCs w:val="22"/>
        </w:rPr>
        <w:t>FVSOUT_forBY</w:t>
      </w:r>
      <w:r w:rsidR="00426B74" w:rsidRPr="00B63A64">
        <w:rPr>
          <w:rFonts w:ascii="Calibri" w:hAnsi="Calibri"/>
          <w:i/>
          <w:color w:val="222222"/>
          <w:sz w:val="22"/>
          <w:szCs w:val="22"/>
        </w:rPr>
        <w:t>.mdb</w:t>
      </w:r>
      <w:r w:rsidR="00426B74">
        <w:rPr>
          <w:rFonts w:ascii="Calibri" w:hAnsi="Calibri"/>
          <w:color w:val="222222"/>
          <w:sz w:val="22"/>
          <w:szCs w:val="22"/>
        </w:rPr>
        <w:t xml:space="preserve"> </w:t>
      </w:r>
      <w:r>
        <w:rPr>
          <w:rFonts w:ascii="Calibri" w:hAnsi="Calibri"/>
          <w:color w:val="222222"/>
          <w:sz w:val="22"/>
          <w:szCs w:val="22"/>
        </w:rPr>
        <w:t xml:space="preserve">file.  </w:t>
      </w:r>
    </w:p>
    <w:p w14:paraId="4E31E368" w14:textId="77777777"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Close the file.</w:t>
      </w:r>
    </w:p>
    <w:p w14:paraId="6AEDEA37" w14:textId="57D6ECE8" w:rsidR="00BB6BEC" w:rsidRDefault="00BB6BEC"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Replace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in the </w:t>
      </w:r>
      <w:r w:rsidR="00102A65">
        <w:rPr>
          <w:rFonts w:ascii="Calibri" w:hAnsi="Calibri"/>
          <w:color w:val="222222"/>
          <w:sz w:val="22"/>
          <w:szCs w:val="22"/>
        </w:rPr>
        <w:t>FVSIn.mdb</w:t>
      </w:r>
      <w:r>
        <w:rPr>
          <w:rFonts w:ascii="Calibri" w:hAnsi="Calibri"/>
          <w:color w:val="222222"/>
          <w:sz w:val="22"/>
          <w:szCs w:val="22"/>
        </w:rPr>
        <w:t xml:space="preserve"> with the updated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3F2D3A" w14:textId="61B5034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46B6DD9E" w14:textId="6B4B6C07"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r w:rsidR="00102A65">
        <w:rPr>
          <w:rFonts w:ascii="Calibri" w:hAnsi="Calibri"/>
          <w:i/>
          <w:color w:val="222222"/>
          <w:sz w:val="22"/>
          <w:szCs w:val="22"/>
        </w:rPr>
        <w:t>FVSIn.mdb</w:t>
      </w:r>
      <w:r>
        <w:rPr>
          <w:rFonts w:ascii="Calibri" w:hAnsi="Calibri"/>
          <w:color w:val="222222"/>
          <w:sz w:val="22"/>
          <w:szCs w:val="22"/>
        </w:rPr>
        <w:t xml:space="preserve"> file.</w:t>
      </w:r>
    </w:p>
    <w:p w14:paraId="7060BE2D" w14:textId="11B43383"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select </w:t>
      </w:r>
      <w:r w:rsidR="00426B74" w:rsidRPr="00B63A64">
        <w:rPr>
          <w:rFonts w:ascii="Calibri" w:hAnsi="Calibri"/>
          <w:b/>
          <w:color w:val="222222"/>
          <w:sz w:val="22"/>
          <w:szCs w:val="22"/>
        </w:rPr>
        <w:t>&lt;</w:t>
      </w:r>
      <w:r w:rsidRPr="00B63A64">
        <w:rPr>
          <w:rFonts w:ascii="Calibri" w:hAnsi="Calibri"/>
          <w:b/>
          <w:color w:val="222222"/>
          <w:sz w:val="22"/>
          <w:szCs w:val="22"/>
        </w:rPr>
        <w:t>Delete</w:t>
      </w:r>
      <w:r w:rsidR="00426B74" w:rsidRPr="00B63A64">
        <w:rPr>
          <w:rFonts w:ascii="Calibri" w:hAnsi="Calibri"/>
          <w:b/>
          <w:color w:val="222222"/>
          <w:sz w:val="22"/>
          <w:szCs w:val="22"/>
        </w:rPr>
        <w:t>&gt;</w:t>
      </w:r>
      <w:r>
        <w:rPr>
          <w:rFonts w:ascii="Calibri" w:hAnsi="Calibri"/>
          <w:color w:val="222222"/>
          <w:sz w:val="22"/>
          <w:szCs w:val="22"/>
        </w:rPr>
        <w:t xml:space="preserve">.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&lt;Yes&gt;</w:t>
      </w:r>
      <w:r>
        <w:rPr>
          <w:rFonts w:ascii="Calibri" w:hAnsi="Calibri"/>
          <w:color w:val="222222"/>
          <w:sz w:val="22"/>
          <w:szCs w:val="22"/>
        </w:rPr>
        <w:t xml:space="preserve"> in the window that appears</w:t>
      </w:r>
      <w:r w:rsidR="00D6452C">
        <w:rPr>
          <w:rFonts w:ascii="Calibri" w:hAnsi="Calibri"/>
          <w:color w:val="222222"/>
          <w:sz w:val="22"/>
          <w:szCs w:val="22"/>
        </w:rPr>
        <w:t xml:space="preserve"> (or rename the table to back it up within the same database)</w:t>
      </w:r>
      <w:r>
        <w:rPr>
          <w:rFonts w:ascii="Calibri" w:hAnsi="Calibri"/>
          <w:color w:val="222222"/>
          <w:sz w:val="22"/>
          <w:szCs w:val="22"/>
        </w:rPr>
        <w:t>.</w:t>
      </w:r>
    </w:p>
    <w:p w14:paraId="4A6CC500" w14:textId="2A60200E"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Right-click one of the remaining tables and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p>
    <w:p w14:paraId="49CE6631" w14:textId="44BA782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proofErr w:type="spellStart"/>
      <w:r w:rsidR="00426B74"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0E3353CD" w14:textId="1576CFD0"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426B74" w:rsidRPr="00426B74">
        <w:rPr>
          <w:rFonts w:ascii="Calibri" w:hAnsi="Calibri"/>
          <w:i/>
          <w:color w:val="222222"/>
          <w:sz w:val="22"/>
          <w:szCs w:val="22"/>
        </w:rPr>
        <w:t>FVSOUT_forBY.mdb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62228576" w14:textId="13151F1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15F970A0" w14:textId="2C575A1A" w:rsidR="00F55BC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The </w:t>
      </w:r>
      <w:proofErr w:type="spellStart"/>
      <w:r w:rsidR="00426B74" w:rsidRPr="00426B74">
        <w:rPr>
          <w:rFonts w:ascii="Calibri" w:hAnsi="Calibri"/>
          <w:i/>
          <w:color w:val="222222"/>
          <w:sz w:val="22"/>
          <w:szCs w:val="22"/>
        </w:rPr>
        <w:t>FVS_StandInit</w:t>
      </w:r>
      <w:proofErr w:type="spellEnd"/>
      <w:r>
        <w:rPr>
          <w:rFonts w:ascii="Calibri" w:hAnsi="Calibri"/>
          <w:color w:val="222222"/>
          <w:sz w:val="22"/>
          <w:szCs w:val="22"/>
        </w:rPr>
        <w:t xml:space="preserve"> table should now appear in your database</w:t>
      </w:r>
      <w:r w:rsidR="00F55BCC">
        <w:rPr>
          <w:rFonts w:ascii="Calibri" w:hAnsi="Calibri"/>
          <w:color w:val="222222"/>
          <w:sz w:val="22"/>
          <w:szCs w:val="22"/>
        </w:rPr>
        <w:t xml:space="preserve"> with a column labeled “FM_BY” that is populated with the assigned fuel model</w:t>
      </w:r>
      <w:r>
        <w:rPr>
          <w:rFonts w:ascii="Calibri" w:hAnsi="Calibri"/>
          <w:color w:val="222222"/>
          <w:sz w:val="22"/>
          <w:szCs w:val="22"/>
        </w:rPr>
        <w:t>.</w:t>
      </w:r>
    </w:p>
    <w:p w14:paraId="6166DD3A" w14:textId="2E28649F" w:rsidR="00BB6BEC" w:rsidRDefault="00F55BCC"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Stands may have blank values if there are no non-zero Biomass or TPA values (this can be checked by looking up the </w:t>
      </w:r>
      <w:proofErr w:type="spellStart"/>
      <w:r>
        <w:rPr>
          <w:rFonts w:ascii="Calibri" w:hAnsi="Calibri"/>
          <w:color w:val="222222"/>
          <w:sz w:val="22"/>
          <w:szCs w:val="22"/>
        </w:rPr>
        <w:t>Stand_ID</w:t>
      </w:r>
      <w:proofErr w:type="spellEnd"/>
      <w:r>
        <w:rPr>
          <w:rFonts w:ascii="Calibri" w:hAnsi="Calibri"/>
          <w:color w:val="222222"/>
          <w:sz w:val="22"/>
          <w:szCs w:val="22"/>
        </w:rPr>
        <w:t xml:space="preserve"> values for blank rows in the </w:t>
      </w:r>
      <w:proofErr w:type="spellStart"/>
      <w:r>
        <w:rPr>
          <w:rFonts w:ascii="Calibri" w:hAnsi="Calibri"/>
          <w:color w:val="222222"/>
          <w:sz w:val="22"/>
          <w:szCs w:val="22"/>
        </w:rPr>
        <w:t>FVS_Summary</w:t>
      </w:r>
      <w:proofErr w:type="spellEnd"/>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w:t>
      </w:r>
    </w:p>
    <w:p w14:paraId="4241E059" w14:textId="477C2A06"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102A65">
        <w:rPr>
          <w:rFonts w:ascii="Calibri" w:hAnsi="Calibri"/>
          <w:i/>
          <w:color w:val="222222"/>
          <w:sz w:val="22"/>
          <w:szCs w:val="22"/>
        </w:rPr>
        <w:t>FVSIn.mdb</w:t>
      </w:r>
      <w:r>
        <w:rPr>
          <w:rFonts w:ascii="Calibri" w:hAnsi="Calibri"/>
          <w:color w:val="222222"/>
          <w:sz w:val="22"/>
          <w:szCs w:val="22"/>
        </w:rPr>
        <w:t xml:space="preserve"> file. </w:t>
      </w:r>
    </w:p>
    <w:p w14:paraId="42A26174" w14:textId="77777777" w:rsidR="0055225A" w:rsidRDefault="00BB6BEC" w:rsidP="0055225A">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Close the file</w:t>
      </w:r>
    </w:p>
    <w:p w14:paraId="0B6B4DF9" w14:textId="2E9B1330" w:rsidR="00B63A64" w:rsidRDefault="00B63A64" w:rsidP="00414277">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Repeat steps 8-12 for each variant</w:t>
      </w:r>
    </w:p>
    <w:p w14:paraId="66B410F1" w14:textId="64965D48" w:rsidR="00F55BCC" w:rsidRPr="00B63A64" w:rsidRDefault="00F55BCC" w:rsidP="00B63A64">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s="Calibri"/>
          <w:color w:val="222222"/>
          <w:sz w:val="22"/>
          <w:szCs w:val="22"/>
          <w:shd w:val="clear" w:color="auto" w:fill="FFFFFF"/>
        </w:rPr>
        <w:t xml:space="preserve">Run the </w:t>
      </w:r>
      <w:proofErr w:type="spellStart"/>
      <w:r>
        <w:rPr>
          <w:rFonts w:ascii="Calibri" w:hAnsi="Calibri" w:cs="Calibri"/>
          <w:color w:val="222222"/>
          <w:sz w:val="22"/>
          <w:szCs w:val="22"/>
          <w:shd w:val="clear" w:color="auto" w:fill="FFFFFF"/>
        </w:rPr>
        <w:t>FVSOUT_variant_POTFIRE_BaseYr.KCP</w:t>
      </w:r>
      <w:proofErr w:type="spellEnd"/>
      <w:r>
        <w:rPr>
          <w:rFonts w:ascii="Calibri" w:hAnsi="Calibri" w:cs="Calibri"/>
          <w:color w:val="222222"/>
          <w:sz w:val="22"/>
          <w:szCs w:val="22"/>
          <w:shd w:val="clear" w:color="auto" w:fill="FFFFFF"/>
        </w:rPr>
        <w:t xml:space="preserve"> file (created by </w:t>
      </w:r>
      <w:proofErr w:type="spellStart"/>
      <w:r>
        <w:rPr>
          <w:rFonts w:ascii="Calibri" w:hAnsi="Calibri" w:cs="Calibri"/>
          <w:color w:val="222222"/>
          <w:sz w:val="22"/>
          <w:szCs w:val="22"/>
          <w:shd w:val="clear" w:color="auto" w:fill="FFFFFF"/>
        </w:rPr>
        <w:t>BioSum</w:t>
      </w:r>
      <w:proofErr w:type="spellEnd"/>
      <w:r>
        <w:rPr>
          <w:rFonts w:ascii="Calibri" w:hAnsi="Calibri" w:cs="Calibri"/>
          <w:color w:val="222222"/>
          <w:sz w:val="22"/>
          <w:szCs w:val="22"/>
          <w:shd w:val="clear" w:color="auto" w:fill="FFFFFF"/>
        </w:rPr>
        <w:t xml:space="preserve">) through FVS - Suppose. </w:t>
      </w:r>
    </w:p>
    <w:p w14:paraId="7DBA448F" w14:textId="77777777" w:rsidR="00F55BCC" w:rsidRDefault="00F55BCC" w:rsidP="00F55BCC">
      <w:pPr>
        <w:pStyle w:val="ListParagraph"/>
        <w:numPr>
          <w:ilvl w:val="1"/>
          <w:numId w:val="1"/>
        </w:numPr>
      </w:pPr>
      <w:r>
        <w:t>Open FVS – Suppose</w:t>
      </w:r>
    </w:p>
    <w:p w14:paraId="6DE515DC"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08849921" w14:textId="69ADE4C2"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00B63A64" w:rsidRPr="00414277">
        <w:rPr>
          <w:rFonts w:cs="Times New Roman"/>
          <w:i/>
          <w:szCs w:val="24"/>
        </w:rPr>
        <w:t>variantname.loc</w:t>
      </w:r>
      <w:proofErr w:type="spellEnd"/>
      <w:r w:rsidR="00B63A64">
        <w:rPr>
          <w:rFonts w:cs="Times New Roman"/>
          <w:szCs w:val="24"/>
        </w:rPr>
        <w:t xml:space="preserve"> file</w:t>
      </w:r>
    </w:p>
    <w:p w14:paraId="49E046DF" w14:textId="16191FE4" w:rsidR="00F55BCC" w:rsidRPr="003A6056" w:rsidRDefault="00F55BCC" w:rsidP="00414277">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3C0BA31E"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257D8207"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related</w:t>
      </w:r>
      <w:r w:rsidRPr="00F84BEB">
        <w:rPr>
          <w:rFonts w:cs="Times New Roman"/>
          <w:szCs w:val="24"/>
        </w:rPr>
        <w:t xml:space="preserve"> .</w:t>
      </w:r>
      <w:proofErr w:type="spellStart"/>
      <w:r w:rsidRPr="00F84BEB">
        <w:rPr>
          <w:rFonts w:cs="Times New Roman"/>
          <w:szCs w:val="24"/>
        </w:rPr>
        <w:t>kcp</w:t>
      </w:r>
      <w:proofErr w:type="spell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w:t>
      </w:r>
      <w:proofErr w:type="spellStart"/>
      <w:r w:rsidRPr="00F84BEB">
        <w:rPr>
          <w:rFonts w:cs="Times New Roman"/>
          <w:szCs w:val="24"/>
        </w:rPr>
        <w:t>kcp</w:t>
      </w:r>
      <w:proofErr w:type="spellEnd"/>
      <w:r w:rsidRPr="00F84BEB">
        <w:rPr>
          <w:rFonts w:cs="Times New Roman"/>
          <w:szCs w:val="24"/>
        </w:rPr>
        <w:t xml:space="preserve"> file will be “attached” in the simulation. </w:t>
      </w:r>
    </w:p>
    <w:p w14:paraId="5AF20EFF" w14:textId="6238B5A6"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w:t>
      </w:r>
      <w:proofErr w:type="spellStart"/>
      <w:r w:rsidRPr="00F84BEB">
        <w:rPr>
          <w:rFonts w:cs="Times New Roman"/>
          <w:szCs w:val="24"/>
        </w:rPr>
        <w:t>kcp</w:t>
      </w:r>
      <w:proofErr w:type="spellEnd"/>
      <w:r w:rsidRPr="00F84BEB">
        <w:rPr>
          <w:rFonts w:cs="Times New Roman"/>
          <w:szCs w:val="24"/>
        </w:rPr>
        <w:t xml:space="preserve"> files have been saved and select the .</w:t>
      </w:r>
      <w:proofErr w:type="spellStart"/>
      <w:r w:rsidRPr="00F84BEB">
        <w:rPr>
          <w:rFonts w:cs="Times New Roman"/>
          <w:szCs w:val="24"/>
        </w:rPr>
        <w:t>kcp</w:t>
      </w:r>
      <w:proofErr w:type="spellEnd"/>
      <w:r w:rsidRPr="00F84BEB">
        <w:rPr>
          <w:rFonts w:cs="Times New Roman"/>
          <w:szCs w:val="24"/>
        </w:rPr>
        <w:t xml:space="preserve"> file you wish to include for this simulation</w:t>
      </w:r>
      <w:r>
        <w:rPr>
          <w:rFonts w:cs="Times New Roman"/>
          <w:szCs w:val="24"/>
        </w:rPr>
        <w:t xml:space="preserve"> (in this case, </w:t>
      </w:r>
      <w:proofErr w:type="spellStart"/>
      <w:r>
        <w:rPr>
          <w:rFonts w:cs="Times New Roman"/>
          <w:szCs w:val="24"/>
        </w:rPr>
        <w:t>FVSOUT_</w:t>
      </w:r>
      <w:r w:rsidRPr="00B63A64">
        <w:rPr>
          <w:rFonts w:cs="Times New Roman"/>
          <w:i/>
          <w:szCs w:val="24"/>
        </w:rPr>
        <w:t>variant</w:t>
      </w:r>
      <w:r>
        <w:rPr>
          <w:rFonts w:cs="Times New Roman"/>
          <w:szCs w:val="24"/>
        </w:rPr>
        <w:t>_POTFIRE_BaseYr.KCP</w:t>
      </w:r>
      <w:proofErr w:type="spellEnd"/>
      <w:r>
        <w:rPr>
          <w:rFonts w:cs="Times New Roman"/>
          <w:szCs w:val="24"/>
        </w:rPr>
        <w:t>)</w:t>
      </w:r>
      <w:r w:rsidRPr="00F84BEB">
        <w:rPr>
          <w:rFonts w:cs="Times New Roman"/>
          <w:szCs w:val="24"/>
        </w:rPr>
        <w:t>. As soon as the .</w:t>
      </w:r>
      <w:proofErr w:type="spellStart"/>
      <w:r w:rsidRPr="00F84BEB">
        <w:rPr>
          <w:rFonts w:cs="Times New Roman"/>
          <w:szCs w:val="24"/>
        </w:rPr>
        <w:t>kcp</w:t>
      </w:r>
      <w:proofErr w:type="spellEnd"/>
      <w:r w:rsidRPr="00F84BEB">
        <w:rPr>
          <w:rFonts w:cs="Times New Roman"/>
          <w:szCs w:val="24"/>
        </w:rPr>
        <w:t xml:space="preserve"> file has been added, it should be displayed in the window. By default, FVS applies all keywords within the .</w:t>
      </w:r>
      <w:proofErr w:type="spellStart"/>
      <w:r w:rsidRPr="00F84BEB">
        <w:rPr>
          <w:rFonts w:cs="Times New Roman"/>
          <w:szCs w:val="24"/>
        </w:rPr>
        <w:t>kcp</w:t>
      </w:r>
      <w:proofErr w:type="spellEnd"/>
      <w:r w:rsidRPr="00F84BEB">
        <w:rPr>
          <w:rFonts w:cs="Times New Roman"/>
          <w:szCs w:val="24"/>
        </w:rPr>
        <w:t xml:space="preserve"> file to all plots selected for this simulation.</w:t>
      </w:r>
    </w:p>
    <w:p w14:paraId="13363F48"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23265D30" w14:textId="0EC70C5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Name the .key file</w:t>
      </w:r>
      <w:r>
        <w:rPr>
          <w:rFonts w:cs="Times New Roman"/>
          <w:szCs w:val="24"/>
        </w:rPr>
        <w:t xml:space="preserve"> “</w:t>
      </w:r>
      <w:proofErr w:type="spellStart"/>
      <w:r>
        <w:rPr>
          <w:rFonts w:cs="Times New Roman"/>
          <w:szCs w:val="24"/>
        </w:rPr>
        <w:t>FVSOUT</w:t>
      </w:r>
      <w:r w:rsidR="003416EA">
        <w:rPr>
          <w:rFonts w:cs="Times New Roman"/>
          <w:szCs w:val="24"/>
        </w:rPr>
        <w:t>_</w:t>
      </w:r>
      <w:r w:rsidR="003416EA" w:rsidRPr="00B63A64">
        <w:rPr>
          <w:rFonts w:cs="Times New Roman"/>
          <w:i/>
          <w:szCs w:val="24"/>
        </w:rPr>
        <w:t>variant</w:t>
      </w:r>
      <w:r w:rsidR="003416EA">
        <w:rPr>
          <w:rFonts w:cs="Times New Roman"/>
          <w:szCs w:val="24"/>
        </w:rPr>
        <w:t>_POTFIRE_BaseYr</w:t>
      </w:r>
      <w:r>
        <w:rPr>
          <w:rFonts w:cs="Times New Roman"/>
          <w:szCs w:val="24"/>
        </w:rPr>
        <w:t>.key</w:t>
      </w:r>
      <w:proofErr w:type="spellEnd"/>
      <w:r>
        <w:rPr>
          <w:rFonts w:cs="Times New Roman"/>
          <w:szCs w:val="24"/>
        </w:rPr>
        <w:t>”</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11D1BE7A"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w:t>
      </w:r>
      <w:proofErr w:type="gramStart"/>
      <w:r w:rsidRPr="00F84BEB">
        <w:rPr>
          <w:rFonts w:cs="Times New Roman"/>
          <w:szCs w:val="24"/>
        </w:rPr>
        <w:t>close</w:t>
      </w:r>
      <w:proofErr w:type="gramEnd"/>
      <w:r w:rsidRPr="00F84BEB">
        <w:rPr>
          <w:rFonts w:cs="Times New Roman"/>
          <w:szCs w:val="24"/>
        </w:rPr>
        <w:t xml:space="preserve"> and all output data will be exported to the Access database file defined in the .</w:t>
      </w:r>
      <w:proofErr w:type="spellStart"/>
      <w:r w:rsidRPr="00F84BEB">
        <w:rPr>
          <w:rFonts w:cs="Times New Roman"/>
          <w:szCs w:val="24"/>
        </w:rPr>
        <w:t>kcp</w:t>
      </w:r>
      <w:proofErr w:type="spellEnd"/>
      <w:r w:rsidRPr="00F84BEB">
        <w:rPr>
          <w:rFonts w:cs="Times New Roman"/>
          <w:szCs w:val="24"/>
        </w:rPr>
        <w:t xml:space="preserve">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p>
    <w:p w14:paraId="564C27D9" w14:textId="5289790F" w:rsidR="00265A7C" w:rsidRDefault="00265A7C" w:rsidP="00414277">
      <w:pPr>
        <w:pStyle w:val="ListParagraph"/>
        <w:numPr>
          <w:ilvl w:val="2"/>
          <w:numId w:val="1"/>
        </w:numPr>
        <w:spacing w:after="0" w:line="240" w:lineRule="auto"/>
        <w:rPr>
          <w:rFonts w:cs="Times New Roman"/>
          <w:szCs w:val="24"/>
        </w:rPr>
      </w:pPr>
      <w:r>
        <w:rPr>
          <w:rFonts w:cs="Times New Roman"/>
          <w:szCs w:val="24"/>
        </w:rPr>
        <w:t xml:space="preserve">If the DOS window shows all zeros or your </w:t>
      </w:r>
      <w:proofErr w:type="spellStart"/>
      <w:r>
        <w:rPr>
          <w:rFonts w:cs="Times New Roman"/>
          <w:szCs w:val="24"/>
        </w:rPr>
        <w:t>FVS_Treelist</w:t>
      </w:r>
      <w:proofErr w:type="spellEnd"/>
      <w:r>
        <w:rPr>
          <w:rFonts w:cs="Times New Roman"/>
          <w:szCs w:val="24"/>
        </w:rPr>
        <w:t xml:space="preserve"> table in the output package database are missing, see the 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hyperlink r:id="rId10" w:anchor="qa37" w:history="1">
        <w:r w:rsidRPr="000B26FD">
          <w:rPr>
            <w:rStyle w:val="Hyperlink"/>
            <w:rFonts w:cs="Times New Roman"/>
            <w:szCs w:val="24"/>
          </w:rPr>
          <w:t>https://www.fs.fed.us/fvs/support/index.shtml#qa37</w:t>
        </w:r>
      </w:hyperlink>
      <w:r>
        <w:rPr>
          <w:rFonts w:cs="Times New Roman"/>
          <w:szCs w:val="24"/>
        </w:rPr>
        <w:t xml:space="preserve">  and install the drivers recommended for your system</w:t>
      </w:r>
    </w:p>
    <w:p w14:paraId="540AC8A6"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Check the</w:t>
      </w:r>
      <w:r w:rsidRPr="00BA7264">
        <w:rPr>
          <w:rFonts w:cs="Times New Roman"/>
          <w:i/>
          <w:szCs w:val="24"/>
        </w:rPr>
        <w:t xml:space="preserve"> FVSOUT_</w:t>
      </w:r>
      <w:r>
        <w:rPr>
          <w:rFonts w:cs="Times New Roman"/>
          <w:i/>
          <w:szCs w:val="24"/>
        </w:rPr>
        <w:t>{</w:t>
      </w:r>
      <w:r w:rsidRPr="009E7252">
        <w:rPr>
          <w:rFonts w:cs="Times New Roman"/>
          <w:i/>
          <w:szCs w:val="24"/>
        </w:rPr>
        <w:t>variant</w:t>
      </w:r>
      <w:r>
        <w:rPr>
          <w:rFonts w:cs="Times New Roman"/>
          <w:i/>
          <w:szCs w:val="24"/>
        </w:rPr>
        <w:t>}</w:t>
      </w:r>
      <w:r w:rsidRPr="00BA7264">
        <w:rPr>
          <w:rFonts w:cs="Times New Roman"/>
          <w:i/>
          <w:szCs w:val="24"/>
        </w:rPr>
        <w:t>_POTFIRE_BaseYr.mdb</w:t>
      </w:r>
      <w:r>
        <w:rPr>
          <w:rFonts w:cs="Times New Roman"/>
          <w:szCs w:val="24"/>
        </w:rPr>
        <w:t xml:space="preserve"> file </w:t>
      </w:r>
    </w:p>
    <w:p w14:paraId="3CC06897"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3C792BFE"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9E7252">
        <w:rPr>
          <w:rFonts w:ascii="Calibri" w:hAnsi="Calibri"/>
          <w:i/>
          <w:color w:val="222222"/>
          <w:sz w:val="22"/>
          <w:szCs w:val="22"/>
        </w:rPr>
        <w:t>FVSOUT_</w:t>
      </w:r>
      <w:r>
        <w:rPr>
          <w:rFonts w:ascii="Calibri" w:hAnsi="Calibri"/>
          <w:i/>
          <w:color w:val="222222"/>
          <w:sz w:val="22"/>
          <w:szCs w:val="22"/>
        </w:rPr>
        <w:t>{</w:t>
      </w:r>
      <w:r w:rsidRPr="009E7252">
        <w:rPr>
          <w:rFonts w:ascii="Calibri" w:hAnsi="Calibri"/>
          <w:i/>
          <w:color w:val="222222"/>
          <w:sz w:val="22"/>
          <w:szCs w:val="22"/>
        </w:rPr>
        <w:t>variant</w:t>
      </w:r>
      <w:r>
        <w:rPr>
          <w:rFonts w:ascii="Calibri" w:hAnsi="Calibri"/>
          <w:i/>
          <w:color w:val="222222"/>
          <w:sz w:val="22"/>
          <w:szCs w:val="22"/>
        </w:rPr>
        <w:t>}</w:t>
      </w:r>
      <w:r w:rsidRPr="009E7252">
        <w:rPr>
          <w:rFonts w:ascii="Calibri" w:hAnsi="Calibri"/>
          <w:i/>
          <w:color w:val="222222"/>
          <w:sz w:val="22"/>
          <w:szCs w:val="22"/>
        </w:rPr>
        <w:t xml:space="preserve">_POTFIRE_BaseYr.mdb </w:t>
      </w:r>
      <w:r>
        <w:rPr>
          <w:rFonts w:ascii="Calibri" w:hAnsi="Calibri"/>
          <w:color w:val="222222"/>
          <w:sz w:val="22"/>
          <w:szCs w:val="22"/>
        </w:rPr>
        <w:t>file</w:t>
      </w:r>
    </w:p>
    <w:p w14:paraId="0F997F86"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Two tables should appear: </w:t>
      </w:r>
    </w:p>
    <w:p w14:paraId="0EBDFFC4"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06735893" w14:textId="49CCD6C6"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FVS_PotFire</w:t>
      </w:r>
      <w:proofErr w:type="spellEnd"/>
    </w:p>
    <w:p w14:paraId="3684FF19" w14:textId="7C99C890"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0C61693E" w14:textId="6D3A66D7" w:rsidR="0055225A" w:rsidRPr="009E7252" w:rsidRDefault="00F55BCC" w:rsidP="00B63A64">
      <w:pPr>
        <w:pStyle w:val="ListParagraph"/>
        <w:numPr>
          <w:ilvl w:val="1"/>
          <w:numId w:val="1"/>
        </w:numPr>
        <w:spacing w:after="0" w:line="240" w:lineRule="auto"/>
      </w:pPr>
      <w:r w:rsidRPr="00F84BEB">
        <w:rPr>
          <w:rFonts w:cs="Times New Roman"/>
          <w:szCs w:val="24"/>
        </w:rPr>
        <w:t>When complete, the database files are stored in the corresponding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folder</w:t>
      </w:r>
    </w:p>
    <w:p w14:paraId="15896264" w14:textId="7C009804" w:rsidR="009E7252" w:rsidRDefault="00CD0286" w:rsidP="00414277">
      <w:pPr>
        <w:pStyle w:val="ListParagraph"/>
        <w:numPr>
          <w:ilvl w:val="0"/>
          <w:numId w:val="1"/>
        </w:numPr>
        <w:spacing w:after="0" w:line="240" w:lineRule="auto"/>
      </w:pPr>
      <w:r>
        <w:t>Create SDI Max KCP</w:t>
      </w:r>
    </w:p>
    <w:p w14:paraId="16BFEA04" w14:textId="2A0F4B66" w:rsidR="00857326" w:rsidRDefault="00857326" w:rsidP="00414277">
      <w:pPr>
        <w:pStyle w:val="ListParagraph"/>
        <w:numPr>
          <w:ilvl w:val="1"/>
          <w:numId w:val="1"/>
        </w:numPr>
        <w:spacing w:after="160" w:line="259" w:lineRule="auto"/>
      </w:pPr>
      <w:r>
        <w:t xml:space="preserve">Create an empty </w:t>
      </w:r>
      <w:proofErr w:type="spellStart"/>
      <w:r>
        <w:t>mdb</w:t>
      </w:r>
      <w:proofErr w:type="spellEnd"/>
      <w:r>
        <w:t xml:space="preserve"> database named </w:t>
      </w:r>
      <w:r w:rsidRPr="00414277">
        <w:rPr>
          <w:i/>
        </w:rPr>
        <w:t>FVS_SDImax_out.</w:t>
      </w:r>
      <w:r w:rsidR="00FA0FE0">
        <w:rPr>
          <w:i/>
        </w:rPr>
        <w:t>mdb</w:t>
      </w:r>
      <w:r>
        <w:t xml:space="preserve"> </w:t>
      </w:r>
      <w:r w:rsidR="000408BA">
        <w:t>if one does not already exist (</w:t>
      </w:r>
      <w:proofErr w:type="spellStart"/>
      <w:r w:rsidR="000408BA">
        <w:t>project_</w:t>
      </w:r>
      <w:proofErr w:type="gramStart"/>
      <w:r w:rsidR="000408BA">
        <w:t>setup.R</w:t>
      </w:r>
      <w:proofErr w:type="spellEnd"/>
      <w:proofErr w:type="gramEnd"/>
      <w:r w:rsidR="000408BA">
        <w:t xml:space="preserve"> should have made one)</w:t>
      </w:r>
    </w:p>
    <w:p w14:paraId="7F0CCADE" w14:textId="77777777" w:rsidR="00857326" w:rsidRDefault="00857326" w:rsidP="00857326">
      <w:pPr>
        <w:pStyle w:val="ListParagraph"/>
        <w:numPr>
          <w:ilvl w:val="1"/>
          <w:numId w:val="1"/>
        </w:numPr>
      </w:pPr>
      <w:r>
        <w:t>Open FVS – Suppose</w:t>
      </w:r>
    </w:p>
    <w:p w14:paraId="28CFB204" w14:textId="77777777"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42ED1799" w14:textId="77777777"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Pr="000251EE">
        <w:rPr>
          <w:rFonts w:cs="Times New Roman"/>
          <w:b/>
          <w:szCs w:val="24"/>
        </w:rPr>
        <w:t>Predispose.loc</w:t>
      </w:r>
      <w:proofErr w:type="spellEnd"/>
      <w:r>
        <w:rPr>
          <w:rFonts w:cs="Times New Roman"/>
          <w:szCs w:val="24"/>
        </w:rPr>
        <w:t xml:space="preserve"> file (</w:t>
      </w:r>
      <w:r w:rsidRPr="000251EE">
        <w:rPr>
          <w:rFonts w:cs="Times New Roman"/>
          <w:b/>
          <w:szCs w:val="24"/>
        </w:rPr>
        <w:t>NOTE</w:t>
      </w:r>
      <w:r>
        <w:rPr>
          <w:rFonts w:cs="Times New Roman"/>
          <w:szCs w:val="24"/>
        </w:rPr>
        <w:t xml:space="preserve">: Do not select the </w:t>
      </w:r>
      <w:proofErr w:type="spellStart"/>
      <w:r w:rsidRPr="000251EE">
        <w:rPr>
          <w:rFonts w:cs="Times New Roman"/>
          <w:i/>
          <w:szCs w:val="24"/>
        </w:rPr>
        <w:t>variantname.loc</w:t>
      </w:r>
      <w:proofErr w:type="spellEnd"/>
      <w:r>
        <w:rPr>
          <w:rFonts w:cs="Times New Roman"/>
          <w:szCs w:val="24"/>
        </w:rPr>
        <w:t xml:space="preserve"> file)</w:t>
      </w:r>
    </w:p>
    <w:p w14:paraId="1CAF21C0" w14:textId="77777777" w:rsidR="00857326" w:rsidRPr="003A6056"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11DA96A8" w14:textId="77777777" w:rsidR="00857326" w:rsidRDefault="00857326" w:rsidP="00857326">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related</w:t>
      </w:r>
      <w:r w:rsidRPr="00F84BEB">
        <w:rPr>
          <w:rFonts w:cs="Times New Roman"/>
          <w:szCs w:val="24"/>
        </w:rPr>
        <w:t xml:space="preserve"> .</w:t>
      </w:r>
      <w:proofErr w:type="spellStart"/>
      <w:r w:rsidRPr="00F84BEB">
        <w:rPr>
          <w:rFonts w:cs="Times New Roman"/>
          <w:szCs w:val="24"/>
        </w:rPr>
        <w:t>kcp</w:t>
      </w:r>
      <w:proofErr w:type="spell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w:t>
      </w:r>
      <w:proofErr w:type="spellStart"/>
      <w:r w:rsidRPr="00F84BEB">
        <w:rPr>
          <w:rFonts w:cs="Times New Roman"/>
          <w:szCs w:val="24"/>
        </w:rPr>
        <w:t>kcp</w:t>
      </w:r>
      <w:proofErr w:type="spellEnd"/>
      <w:r w:rsidRPr="00F84BEB">
        <w:rPr>
          <w:rFonts w:cs="Times New Roman"/>
          <w:szCs w:val="24"/>
        </w:rPr>
        <w:t xml:space="preserve"> file will be “attached” in the simulation. </w:t>
      </w:r>
    </w:p>
    <w:p w14:paraId="09D275E3" w14:textId="633E08CD"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w:t>
      </w:r>
      <w:proofErr w:type="spellStart"/>
      <w:r w:rsidRPr="00F84BEB">
        <w:rPr>
          <w:rFonts w:cs="Times New Roman"/>
          <w:szCs w:val="24"/>
        </w:rPr>
        <w:t>kcp</w:t>
      </w:r>
      <w:proofErr w:type="spellEnd"/>
      <w:r w:rsidRPr="00F84BEB">
        <w:rPr>
          <w:rFonts w:cs="Times New Roman"/>
          <w:szCs w:val="24"/>
        </w:rPr>
        <w:t xml:space="preserve"> files have been saved and select the</w:t>
      </w:r>
      <w:r>
        <w:rPr>
          <w:rFonts w:cs="Times New Roman"/>
          <w:szCs w:val="24"/>
        </w:rPr>
        <w:t xml:space="preserve"> SDI.KCP file</w:t>
      </w:r>
      <w:r w:rsidRPr="00F84BEB">
        <w:rPr>
          <w:rFonts w:cs="Times New Roman"/>
          <w:szCs w:val="24"/>
        </w:rPr>
        <w:t>. As soon as the .</w:t>
      </w:r>
      <w:proofErr w:type="spellStart"/>
      <w:r w:rsidRPr="00F84BEB">
        <w:rPr>
          <w:rFonts w:cs="Times New Roman"/>
          <w:szCs w:val="24"/>
        </w:rPr>
        <w:t>kcp</w:t>
      </w:r>
      <w:proofErr w:type="spellEnd"/>
      <w:r w:rsidRPr="00F84BEB">
        <w:rPr>
          <w:rFonts w:cs="Times New Roman"/>
          <w:szCs w:val="24"/>
        </w:rPr>
        <w:t xml:space="preserve"> file has been added, it should be displayed in the window. By default, FVS applies all keywords within the .</w:t>
      </w:r>
      <w:proofErr w:type="spellStart"/>
      <w:r w:rsidRPr="00F84BEB">
        <w:rPr>
          <w:rFonts w:cs="Times New Roman"/>
          <w:szCs w:val="24"/>
        </w:rPr>
        <w:t>kcp</w:t>
      </w:r>
      <w:proofErr w:type="spellEnd"/>
      <w:r w:rsidRPr="00F84BEB">
        <w:rPr>
          <w:rFonts w:cs="Times New Roman"/>
          <w:szCs w:val="24"/>
        </w:rPr>
        <w:t xml:space="preserve"> file to all plots selected for this simulation.</w:t>
      </w:r>
    </w:p>
    <w:p w14:paraId="6A014A8C" w14:textId="77777777" w:rsidR="00857326"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4E95C8D5" w14:textId="599F09E6" w:rsidR="00857326" w:rsidRPr="00F84BEB" w:rsidRDefault="00857326" w:rsidP="00857326">
      <w:pPr>
        <w:pStyle w:val="ListParagraph"/>
        <w:numPr>
          <w:ilvl w:val="1"/>
          <w:numId w:val="1"/>
        </w:numPr>
        <w:spacing w:after="0" w:line="240" w:lineRule="auto"/>
        <w:rPr>
          <w:rFonts w:cs="Times New Roman"/>
          <w:szCs w:val="24"/>
        </w:rPr>
      </w:pPr>
      <w:r w:rsidRPr="00F84BEB">
        <w:rPr>
          <w:rFonts w:cs="Times New Roman"/>
          <w:szCs w:val="24"/>
        </w:rPr>
        <w:t>Name the .key file</w:t>
      </w:r>
      <w:r w:rsidRPr="00414277">
        <w:rPr>
          <w:rFonts w:cs="Times New Roman"/>
          <w:i/>
          <w:szCs w:val="24"/>
        </w:rPr>
        <w:t xml:space="preserve"> </w:t>
      </w:r>
      <w:r>
        <w:rPr>
          <w:rFonts w:cs="Times New Roman"/>
          <w:i/>
          <w:szCs w:val="24"/>
        </w:rPr>
        <w:t>{</w:t>
      </w:r>
      <w:proofErr w:type="spellStart"/>
      <w:r w:rsidRPr="00414277">
        <w:rPr>
          <w:rFonts w:cs="Times New Roman"/>
          <w:i/>
          <w:szCs w:val="24"/>
        </w:rPr>
        <w:t>variantname</w:t>
      </w:r>
      <w:proofErr w:type="spellEnd"/>
      <w:r>
        <w:rPr>
          <w:rFonts w:cs="Times New Roman"/>
          <w:i/>
          <w:szCs w:val="24"/>
        </w:rPr>
        <w:t>}</w:t>
      </w:r>
      <w:r w:rsidRPr="00414277">
        <w:rPr>
          <w:rFonts w:cs="Times New Roman"/>
          <w:i/>
          <w:szCs w:val="24"/>
        </w:rPr>
        <w:t>_</w:t>
      </w:r>
      <w:proofErr w:type="spellStart"/>
      <w:r w:rsidRPr="00414277">
        <w:rPr>
          <w:rFonts w:cs="Times New Roman"/>
          <w:i/>
          <w:szCs w:val="24"/>
        </w:rPr>
        <w:t>SDImax.key</w:t>
      </w:r>
      <w:proofErr w:type="spellEnd"/>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63466367" w14:textId="77777777" w:rsidR="00857326" w:rsidRDefault="00857326" w:rsidP="00857326">
      <w:pPr>
        <w:pStyle w:val="ListParagraph"/>
        <w:numPr>
          <w:ilvl w:val="1"/>
          <w:numId w:val="1"/>
        </w:numPr>
        <w:spacing w:after="0" w:line="240" w:lineRule="auto"/>
        <w:rPr>
          <w:rFonts w:cs="Times New Roman"/>
          <w:szCs w:val="24"/>
        </w:rPr>
      </w:pPr>
      <w:r w:rsidRPr="00F84BEB">
        <w:rPr>
          <w:rFonts w:cs="Times New Roman"/>
          <w:szCs w:val="24"/>
        </w:rPr>
        <w:t xml:space="preserve">When the simulation is complete, the DOS window will </w:t>
      </w:r>
      <w:proofErr w:type="gramStart"/>
      <w:r w:rsidRPr="00F84BEB">
        <w:rPr>
          <w:rFonts w:cs="Times New Roman"/>
          <w:szCs w:val="24"/>
        </w:rPr>
        <w:t>close</w:t>
      </w:r>
      <w:proofErr w:type="gramEnd"/>
      <w:r w:rsidRPr="00F84BEB">
        <w:rPr>
          <w:rFonts w:cs="Times New Roman"/>
          <w:szCs w:val="24"/>
        </w:rPr>
        <w:t xml:space="preserve"> and all output data will be exported to the Access database file defined in the .</w:t>
      </w:r>
      <w:proofErr w:type="spellStart"/>
      <w:r w:rsidRPr="00F84BEB">
        <w:rPr>
          <w:rFonts w:cs="Times New Roman"/>
          <w:szCs w:val="24"/>
        </w:rPr>
        <w:t>kcp</w:t>
      </w:r>
      <w:proofErr w:type="spellEnd"/>
      <w:r w:rsidRPr="00F84BEB">
        <w:rPr>
          <w:rFonts w:cs="Times New Roman"/>
          <w:szCs w:val="24"/>
        </w:rPr>
        <w:t xml:space="preserve">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p>
    <w:p w14:paraId="1E603FF6" w14:textId="77777777" w:rsidR="00857326" w:rsidRDefault="00857326" w:rsidP="00857326">
      <w:pPr>
        <w:pStyle w:val="ListParagraph"/>
        <w:numPr>
          <w:ilvl w:val="2"/>
          <w:numId w:val="1"/>
        </w:numPr>
        <w:spacing w:after="0" w:line="240" w:lineRule="auto"/>
        <w:rPr>
          <w:rFonts w:cs="Times New Roman"/>
          <w:szCs w:val="24"/>
        </w:rPr>
      </w:pPr>
      <w:r>
        <w:rPr>
          <w:rFonts w:cs="Times New Roman"/>
          <w:szCs w:val="24"/>
        </w:rPr>
        <w:t xml:space="preserve">If the DOS window shows all zeros or your </w:t>
      </w:r>
      <w:proofErr w:type="spellStart"/>
      <w:r>
        <w:rPr>
          <w:rFonts w:cs="Times New Roman"/>
          <w:szCs w:val="24"/>
        </w:rPr>
        <w:t>FVS_Treelist</w:t>
      </w:r>
      <w:proofErr w:type="spellEnd"/>
      <w:r>
        <w:rPr>
          <w:rFonts w:cs="Times New Roman"/>
          <w:szCs w:val="24"/>
        </w:rPr>
        <w:t xml:space="preserve"> table in the output package database are missing, see the 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hyperlink r:id="rId11" w:anchor="qa37" w:history="1">
        <w:r w:rsidRPr="000B26FD">
          <w:rPr>
            <w:rStyle w:val="Hyperlink"/>
            <w:rFonts w:cs="Times New Roman"/>
            <w:szCs w:val="24"/>
          </w:rPr>
          <w:t>https://www.fs.fed.us/fvs/support/index.shtml#qa37</w:t>
        </w:r>
      </w:hyperlink>
      <w:r>
        <w:rPr>
          <w:rFonts w:cs="Times New Roman"/>
          <w:szCs w:val="24"/>
        </w:rPr>
        <w:t xml:space="preserve">  and install the drivers recommended for your system</w:t>
      </w:r>
    </w:p>
    <w:p w14:paraId="6D82762A" w14:textId="38D2061A" w:rsidR="00857326" w:rsidRDefault="00857326" w:rsidP="00857326">
      <w:pPr>
        <w:pStyle w:val="ListParagraph"/>
        <w:numPr>
          <w:ilvl w:val="1"/>
          <w:numId w:val="1"/>
        </w:numPr>
        <w:spacing w:after="0" w:line="240" w:lineRule="auto"/>
        <w:rPr>
          <w:rFonts w:cs="Times New Roman"/>
          <w:szCs w:val="24"/>
        </w:rPr>
      </w:pPr>
      <w:r>
        <w:rPr>
          <w:rFonts w:cs="Times New Roman"/>
          <w:szCs w:val="24"/>
        </w:rPr>
        <w:t>Check the</w:t>
      </w:r>
      <w:r w:rsidRPr="00BA7264">
        <w:rPr>
          <w:rFonts w:cs="Times New Roman"/>
          <w:i/>
          <w:szCs w:val="24"/>
        </w:rPr>
        <w:t xml:space="preserve"> </w:t>
      </w:r>
      <w:r w:rsidRPr="000251EE">
        <w:rPr>
          <w:i/>
        </w:rPr>
        <w:t>FVS_SDImax_out.accdb</w:t>
      </w:r>
      <w:r>
        <w:rPr>
          <w:rFonts w:cs="Times New Roman"/>
          <w:szCs w:val="24"/>
        </w:rPr>
        <w:t xml:space="preserve"> file </w:t>
      </w:r>
    </w:p>
    <w:p w14:paraId="40FC1322" w14:textId="77777777" w:rsidR="00857326" w:rsidRDefault="00857326" w:rsidP="00857326">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proofErr w:type="spellStart"/>
      <w:r w:rsidRPr="00426B74">
        <w:rPr>
          <w:rFonts w:ascii="Calibri" w:hAnsi="Calibri"/>
          <w:i/>
          <w:color w:val="222222"/>
          <w:sz w:val="22"/>
          <w:szCs w:val="22"/>
        </w:rPr>
        <w:t>projectfolder</w:t>
      </w:r>
      <w:proofErr w:type="spellEnd"/>
      <w:r w:rsidRPr="0047543E">
        <w:rPr>
          <w:rFonts w:ascii="Calibri" w:hAnsi="Calibri"/>
          <w:color w:val="222222"/>
          <w:sz w:val="22"/>
          <w:szCs w:val="22"/>
        </w:rPr>
        <w:t>\</w:t>
      </w:r>
      <w:proofErr w:type="spellStart"/>
      <w:r w:rsidRPr="0047543E">
        <w:rPr>
          <w:rFonts w:ascii="Calibri" w:hAnsi="Calibri"/>
          <w:color w:val="222222"/>
          <w:sz w:val="22"/>
          <w:szCs w:val="22"/>
        </w:rPr>
        <w:t>fvs</w:t>
      </w:r>
      <w:proofErr w:type="spellEnd"/>
      <w:r w:rsidRPr="0047543E">
        <w:rPr>
          <w:rFonts w:ascii="Calibri" w:hAnsi="Calibri"/>
          <w:color w:val="222222"/>
          <w:sz w:val="22"/>
          <w:szCs w:val="22"/>
        </w:rPr>
        <w:t>\data)</w:t>
      </w:r>
    </w:p>
    <w:p w14:paraId="2176CC28" w14:textId="2709447E" w:rsidR="00857326" w:rsidRDefault="00857326" w:rsidP="00857326">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857326">
        <w:rPr>
          <w:rFonts w:ascii="Calibri" w:hAnsi="Calibri"/>
          <w:i/>
          <w:color w:val="222222"/>
          <w:sz w:val="22"/>
          <w:szCs w:val="22"/>
        </w:rPr>
        <w:t>FVS_SDImax_out.accdb</w:t>
      </w:r>
      <w:r w:rsidRPr="009E7252">
        <w:rPr>
          <w:rFonts w:ascii="Calibri" w:hAnsi="Calibri"/>
          <w:i/>
          <w:color w:val="222222"/>
          <w:sz w:val="22"/>
          <w:szCs w:val="22"/>
        </w:rPr>
        <w:t xml:space="preserve"> </w:t>
      </w:r>
      <w:r>
        <w:rPr>
          <w:rFonts w:ascii="Calibri" w:hAnsi="Calibri"/>
          <w:color w:val="222222"/>
          <w:sz w:val="22"/>
          <w:szCs w:val="22"/>
        </w:rPr>
        <w:t>file</w:t>
      </w:r>
    </w:p>
    <w:p w14:paraId="6582D4F9" w14:textId="0A780F2E" w:rsidR="00857326" w:rsidRDefault="00857326" w:rsidP="00857326">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Four tables should appear: </w:t>
      </w:r>
    </w:p>
    <w:p w14:paraId="6731485E" w14:textId="77777777" w:rsidR="00857326"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proofErr w:type="spellStart"/>
      <w:r>
        <w:rPr>
          <w:rFonts w:ascii="Calibri" w:hAnsi="Calibri"/>
          <w:color w:val="222222"/>
          <w:sz w:val="22"/>
          <w:szCs w:val="22"/>
        </w:rPr>
        <w:t>FVS_Cases</w:t>
      </w:r>
      <w:proofErr w:type="spellEnd"/>
    </w:p>
    <w:p w14:paraId="68B23E46" w14:textId="09C813ED" w:rsidR="00857326" w:rsidRPr="00414277"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FVS_Compute</w:t>
      </w:r>
      <w:proofErr w:type="spellEnd"/>
    </w:p>
    <w:p w14:paraId="524059F6" w14:textId="37C8DE3A" w:rsidR="00857326" w:rsidRPr="00414277"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FVS_StrClass</w:t>
      </w:r>
      <w:proofErr w:type="spellEnd"/>
    </w:p>
    <w:p w14:paraId="30022586" w14:textId="36B1196F" w:rsidR="00857326" w:rsidRPr="00B63A64" w:rsidRDefault="00857326" w:rsidP="00857326">
      <w:pPr>
        <w:pStyle w:val="m-1377448305647247463msolistparagraph"/>
        <w:numPr>
          <w:ilvl w:val="3"/>
          <w:numId w:val="1"/>
        </w:numPr>
        <w:shd w:val="clear" w:color="auto" w:fill="FFFFFF"/>
        <w:spacing w:before="0" w:beforeAutospacing="0" w:after="0" w:afterAutospacing="0"/>
        <w:rPr>
          <w:rFonts w:ascii="Calibri" w:hAnsi="Calibri"/>
          <w:color w:val="222222"/>
        </w:rPr>
      </w:pPr>
      <w:proofErr w:type="spellStart"/>
      <w:r>
        <w:rPr>
          <w:rFonts w:ascii="Calibri" w:hAnsi="Calibri"/>
          <w:color w:val="222222"/>
          <w:sz w:val="22"/>
          <w:szCs w:val="22"/>
        </w:rPr>
        <w:t>FVS_Summary</w:t>
      </w:r>
      <w:proofErr w:type="spellEnd"/>
    </w:p>
    <w:p w14:paraId="04BF04F9" w14:textId="77777777" w:rsidR="00026A4B" w:rsidRDefault="009A696E" w:rsidP="00414277">
      <w:pPr>
        <w:pStyle w:val="ListParagraph"/>
        <w:numPr>
          <w:ilvl w:val="1"/>
          <w:numId w:val="1"/>
        </w:numPr>
        <w:spacing w:after="160" w:line="259" w:lineRule="auto"/>
      </w:pPr>
      <w:r>
        <w:t>Repeat for each variant.</w:t>
      </w:r>
    </w:p>
    <w:p w14:paraId="2997E8F0" w14:textId="66E8B7CE" w:rsidR="009A696E" w:rsidRDefault="00026A4B" w:rsidP="00580540">
      <w:pPr>
        <w:pStyle w:val="ListParagraph"/>
        <w:numPr>
          <w:ilvl w:val="0"/>
          <w:numId w:val="1"/>
        </w:numPr>
        <w:spacing w:after="160" w:line="259" w:lineRule="auto"/>
      </w:pPr>
      <w:r>
        <w:t xml:space="preserve">Run the </w:t>
      </w:r>
      <w:proofErr w:type="spellStart"/>
      <w:r>
        <w:t>SDImax.R</w:t>
      </w:r>
      <w:proofErr w:type="spellEnd"/>
      <w:r>
        <w:t xml:space="preserve"> according to the documentation in the R script</w:t>
      </w:r>
      <w:r w:rsidR="009A696E">
        <w:t xml:space="preserve"> </w:t>
      </w:r>
    </w:p>
    <w:p w14:paraId="5956EE55" w14:textId="6AA9B065" w:rsidR="00423927" w:rsidRDefault="00423927" w:rsidP="00414277">
      <w:pPr>
        <w:pStyle w:val="ListParagraph"/>
        <w:numPr>
          <w:ilvl w:val="0"/>
          <w:numId w:val="1"/>
        </w:numPr>
        <w:spacing w:after="0" w:line="240" w:lineRule="auto"/>
      </w:pPr>
      <w:r>
        <w:t xml:space="preserve">Check your </w:t>
      </w:r>
      <w:r w:rsidR="00102A65">
        <w:rPr>
          <w:i/>
        </w:rPr>
        <w:t>FVSIn.mdb</w:t>
      </w:r>
      <w:r>
        <w:rPr>
          <w:i/>
        </w:rPr>
        <w:t xml:space="preserve"> </w:t>
      </w:r>
      <w:r>
        <w:t>file is properly set up</w:t>
      </w:r>
    </w:p>
    <w:p w14:paraId="57331B95" w14:textId="0AE1070F" w:rsidR="00423927" w:rsidRPr="00AF2217" w:rsidRDefault="00CB5BE2" w:rsidP="00423927">
      <w:pPr>
        <w:pStyle w:val="ListParagraph"/>
        <w:numPr>
          <w:ilvl w:val="1"/>
          <w:numId w:val="1"/>
        </w:numPr>
        <w:spacing w:after="0" w:line="240" w:lineRule="auto"/>
      </w:pPr>
      <w:r>
        <w:t>Before proceeding</w:t>
      </w:r>
      <w:r w:rsidR="00423927">
        <w:t xml:space="preserve">, navigate to the variant folder and open the </w:t>
      </w:r>
      <w:r w:rsidR="00102A65">
        <w:rPr>
          <w:i/>
        </w:rPr>
        <w:t>FVSIn.mdb</w:t>
      </w:r>
    </w:p>
    <w:p w14:paraId="5EB605E2" w14:textId="77777777" w:rsidR="00423927" w:rsidRDefault="00423927" w:rsidP="00423927">
      <w:pPr>
        <w:pStyle w:val="ListParagraph"/>
        <w:numPr>
          <w:ilvl w:val="1"/>
          <w:numId w:val="1"/>
        </w:numPr>
        <w:spacing w:after="0" w:line="240" w:lineRule="auto"/>
      </w:pPr>
      <w:r>
        <w:t xml:space="preserve">Run these checks: </w:t>
      </w:r>
    </w:p>
    <w:p w14:paraId="080C9861" w14:textId="75D8814B" w:rsidR="00423927" w:rsidRDefault="00423927" w:rsidP="00423927">
      <w:pPr>
        <w:pStyle w:val="ListParagraph"/>
        <w:numPr>
          <w:ilvl w:val="2"/>
          <w:numId w:val="1"/>
        </w:numPr>
        <w:spacing w:after="0" w:line="240" w:lineRule="auto"/>
      </w:pPr>
      <w:proofErr w:type="spellStart"/>
      <w:r>
        <w:rPr>
          <w:i/>
        </w:rPr>
        <w:t>FVS_StandInit</w:t>
      </w:r>
      <w:proofErr w:type="spellEnd"/>
      <w:r>
        <w:rPr>
          <w:i/>
        </w:rPr>
        <w:t xml:space="preserve"> </w:t>
      </w:r>
      <w:r>
        <w:t>contains a “County” field that is populated</w:t>
      </w:r>
      <w:r w:rsidR="008024C2">
        <w:t xml:space="preserve"> with </w:t>
      </w:r>
      <w:proofErr w:type="spellStart"/>
      <w:r w:rsidR="008024C2">
        <w:t>owncd</w:t>
      </w:r>
      <w:proofErr w:type="spellEnd"/>
      <w:r w:rsidR="008024C2">
        <w:t xml:space="preserve"> values</w:t>
      </w:r>
      <w:r>
        <w:t xml:space="preserve"> </w:t>
      </w:r>
    </w:p>
    <w:p w14:paraId="663E7C94" w14:textId="0DE518F4" w:rsidR="00423927" w:rsidRDefault="00423927" w:rsidP="00423927">
      <w:pPr>
        <w:pStyle w:val="ListParagraph"/>
        <w:numPr>
          <w:ilvl w:val="3"/>
          <w:numId w:val="1"/>
        </w:numPr>
        <w:spacing w:after="0" w:line="240" w:lineRule="auto"/>
      </w:pPr>
      <w:r>
        <w:t xml:space="preserve">If </w:t>
      </w:r>
      <w:r w:rsidR="008024C2">
        <w:t>not</w:t>
      </w:r>
      <w:r>
        <w:t>, go to step 4</w:t>
      </w:r>
    </w:p>
    <w:p w14:paraId="063E3494" w14:textId="77777777" w:rsidR="00423927" w:rsidRDefault="00423927" w:rsidP="00423927">
      <w:pPr>
        <w:pStyle w:val="ListParagraph"/>
        <w:numPr>
          <w:ilvl w:val="2"/>
          <w:numId w:val="1"/>
        </w:numPr>
        <w:spacing w:after="0" w:line="240" w:lineRule="auto"/>
      </w:pPr>
      <w:proofErr w:type="spellStart"/>
      <w:r>
        <w:rPr>
          <w:i/>
        </w:rPr>
        <w:t>FVS_StandInit</w:t>
      </w:r>
      <w:proofErr w:type="spellEnd"/>
      <w:r>
        <w:rPr>
          <w:i/>
        </w:rPr>
        <w:t xml:space="preserve"> </w:t>
      </w:r>
      <w:r>
        <w:t>contains a “FM_BY” field that is populated.</w:t>
      </w:r>
    </w:p>
    <w:p w14:paraId="1B73BA14" w14:textId="77777777" w:rsidR="00423927" w:rsidRDefault="00423927" w:rsidP="00423927">
      <w:pPr>
        <w:pStyle w:val="ListParagraph"/>
        <w:numPr>
          <w:ilvl w:val="3"/>
          <w:numId w:val="1"/>
        </w:numPr>
        <w:spacing w:after="0" w:line="240" w:lineRule="auto"/>
      </w:pPr>
      <w:r>
        <w:t>Some values may be blank. If all values are blank, go to steps 6-13</w:t>
      </w:r>
    </w:p>
    <w:p w14:paraId="0BA6616F" w14:textId="77777777" w:rsidR="001033D1" w:rsidRDefault="001033D1" w:rsidP="001033D1">
      <w:pPr>
        <w:pStyle w:val="ListParagraph"/>
        <w:numPr>
          <w:ilvl w:val="2"/>
          <w:numId w:val="1"/>
        </w:numPr>
        <w:spacing w:after="0" w:line="240" w:lineRule="auto"/>
      </w:pPr>
      <w:proofErr w:type="spellStart"/>
      <w:r>
        <w:rPr>
          <w:i/>
        </w:rPr>
        <w:t>FVS_StandInit</w:t>
      </w:r>
      <w:proofErr w:type="spellEnd"/>
      <w:r>
        <w:rPr>
          <w:i/>
        </w:rPr>
        <w:t xml:space="preserve"> </w:t>
      </w:r>
      <w:r>
        <w:t>“</w:t>
      </w:r>
      <w:proofErr w:type="spellStart"/>
      <w:r>
        <w:t>Inv_Year</w:t>
      </w:r>
      <w:proofErr w:type="spellEnd"/>
      <w:r>
        <w:t>” values are all 2007</w:t>
      </w:r>
    </w:p>
    <w:p w14:paraId="5B2A9516" w14:textId="70D514B2" w:rsidR="001033D1" w:rsidRDefault="001033D1" w:rsidP="00414277">
      <w:pPr>
        <w:pStyle w:val="ListParagraph"/>
        <w:numPr>
          <w:ilvl w:val="3"/>
          <w:numId w:val="1"/>
        </w:numPr>
        <w:spacing w:after="0" w:line="240" w:lineRule="auto"/>
      </w:pPr>
      <w:r>
        <w:t>If not, go to step 5</w:t>
      </w:r>
    </w:p>
    <w:p w14:paraId="493B3DE4" w14:textId="01A3B2A2" w:rsidR="00F855B0" w:rsidRDefault="00CD0286" w:rsidP="00414277">
      <w:pPr>
        <w:pStyle w:val="ListParagraph"/>
        <w:numPr>
          <w:ilvl w:val="0"/>
          <w:numId w:val="1"/>
        </w:numPr>
        <w:spacing w:after="0" w:line="240" w:lineRule="auto"/>
      </w:pPr>
      <w:r>
        <w:t>Run the package KCPs</w:t>
      </w:r>
      <w:r w:rsidR="00475AC7">
        <w:t xml:space="preserve"> through FVS Suppose</w:t>
      </w:r>
    </w:p>
    <w:p w14:paraId="66F6B7CA" w14:textId="77777777" w:rsidR="00F855B0" w:rsidRDefault="00F855B0" w:rsidP="00F855B0">
      <w:pPr>
        <w:pStyle w:val="ListParagraph"/>
        <w:numPr>
          <w:ilvl w:val="1"/>
          <w:numId w:val="1"/>
        </w:numPr>
      </w:pPr>
      <w:r>
        <w:t>Open FVS – Suppose</w:t>
      </w:r>
    </w:p>
    <w:p w14:paraId="21F5B29C" w14:textId="77777777" w:rsidR="00F855B0" w:rsidRPr="00F84BEB"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69D1DF6A" w14:textId="77777777" w:rsidR="00F855B0" w:rsidRPr="00F84BEB"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Navigate to the </w:t>
      </w:r>
      <w:proofErr w:type="spellStart"/>
      <w:r w:rsidRPr="00F84BEB">
        <w:rPr>
          <w:rFonts w:cs="Times New Roman"/>
          <w:szCs w:val="24"/>
        </w:rPr>
        <w:t>BioSum</w:t>
      </w:r>
      <w:proofErr w:type="spellEnd"/>
      <w:r w:rsidRPr="00F84BEB">
        <w:rPr>
          <w:rFonts w:cs="Times New Roman"/>
          <w:szCs w:val="24"/>
        </w:rPr>
        <w:t xml:space="preserve"> project files folder.  Then go to the “</w:t>
      </w:r>
      <w:proofErr w:type="spellStart"/>
      <w:r w:rsidRPr="00F84BEB">
        <w:rPr>
          <w:rFonts w:cs="Times New Roman"/>
          <w:szCs w:val="24"/>
        </w:rPr>
        <w:t>fvs</w:t>
      </w:r>
      <w:proofErr w:type="spellEnd"/>
      <w:r w:rsidRPr="00F84BEB">
        <w:rPr>
          <w:rFonts w:cs="Times New Roman"/>
          <w:szCs w:val="24"/>
        </w:rPr>
        <w:t>\data\</w:t>
      </w:r>
      <w:r w:rsidRPr="0010104B">
        <w:rPr>
          <w:rFonts w:cs="Times New Roman"/>
          <w:i/>
          <w:szCs w:val="24"/>
        </w:rPr>
        <w:t>variant</w:t>
      </w:r>
      <w:r w:rsidRPr="00F84BEB">
        <w:rPr>
          <w:rFonts w:cs="Times New Roman"/>
          <w:szCs w:val="24"/>
        </w:rPr>
        <w:t xml:space="preserve">” folder and select the </w:t>
      </w:r>
      <w:proofErr w:type="spellStart"/>
      <w:r w:rsidRPr="000251EE">
        <w:rPr>
          <w:rFonts w:cs="Times New Roman"/>
          <w:b/>
          <w:szCs w:val="24"/>
        </w:rPr>
        <w:t>Predispose.loc</w:t>
      </w:r>
      <w:proofErr w:type="spellEnd"/>
      <w:r>
        <w:rPr>
          <w:rFonts w:cs="Times New Roman"/>
          <w:szCs w:val="24"/>
        </w:rPr>
        <w:t xml:space="preserve"> file (</w:t>
      </w:r>
      <w:r w:rsidRPr="000251EE">
        <w:rPr>
          <w:rFonts w:cs="Times New Roman"/>
          <w:b/>
          <w:szCs w:val="24"/>
        </w:rPr>
        <w:t>NOTE</w:t>
      </w:r>
      <w:r>
        <w:rPr>
          <w:rFonts w:cs="Times New Roman"/>
          <w:szCs w:val="24"/>
        </w:rPr>
        <w:t xml:space="preserve">: Do not select the </w:t>
      </w:r>
      <w:proofErr w:type="spellStart"/>
      <w:r w:rsidRPr="000251EE">
        <w:rPr>
          <w:rFonts w:cs="Times New Roman"/>
          <w:i/>
          <w:szCs w:val="24"/>
        </w:rPr>
        <w:t>variantname.loc</w:t>
      </w:r>
      <w:proofErr w:type="spellEnd"/>
      <w:r>
        <w:rPr>
          <w:rFonts w:cs="Times New Roman"/>
          <w:szCs w:val="24"/>
        </w:rPr>
        <w:t xml:space="preserve"> file)</w:t>
      </w:r>
    </w:p>
    <w:p w14:paraId="3374D00F" w14:textId="77777777" w:rsidR="00F855B0" w:rsidRPr="003A6056"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235E8E2B" w14:textId="77777777" w:rsidR="00F855B0" w:rsidRDefault="00F855B0" w:rsidP="00F855B0">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related</w:t>
      </w:r>
      <w:r w:rsidRPr="00F84BEB">
        <w:rPr>
          <w:rFonts w:cs="Times New Roman"/>
          <w:szCs w:val="24"/>
        </w:rPr>
        <w:t xml:space="preserve"> .</w:t>
      </w:r>
      <w:proofErr w:type="spellStart"/>
      <w:r w:rsidRPr="00F84BEB">
        <w:rPr>
          <w:rFonts w:cs="Times New Roman"/>
          <w:szCs w:val="24"/>
        </w:rPr>
        <w:t>kcp</w:t>
      </w:r>
      <w:proofErr w:type="spellEnd"/>
      <w:r w:rsidRPr="00F84BEB">
        <w:rPr>
          <w:rFonts w:cs="Times New Roman"/>
          <w:szCs w:val="24"/>
        </w:rPr>
        <w:t xml:space="preserve">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w:t>
      </w:r>
      <w:proofErr w:type="spellStart"/>
      <w:r w:rsidRPr="00F84BEB">
        <w:rPr>
          <w:rFonts w:cs="Times New Roman"/>
          <w:szCs w:val="24"/>
        </w:rPr>
        <w:t>kcp</w:t>
      </w:r>
      <w:proofErr w:type="spellEnd"/>
      <w:r w:rsidRPr="00F84BEB">
        <w:rPr>
          <w:rFonts w:cs="Times New Roman"/>
          <w:szCs w:val="24"/>
        </w:rPr>
        <w:t xml:space="preserve"> file will be “attached” in the simulation. </w:t>
      </w:r>
    </w:p>
    <w:p w14:paraId="7D80BC5E" w14:textId="0C99C6D4" w:rsidR="00F855B0"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w:t>
      </w:r>
      <w:proofErr w:type="spellStart"/>
      <w:r w:rsidRPr="00F84BEB">
        <w:rPr>
          <w:rFonts w:cs="Times New Roman"/>
          <w:szCs w:val="24"/>
        </w:rPr>
        <w:t>kcp</w:t>
      </w:r>
      <w:proofErr w:type="spellEnd"/>
      <w:r w:rsidRPr="00F84BEB">
        <w:rPr>
          <w:rFonts w:cs="Times New Roman"/>
          <w:szCs w:val="24"/>
        </w:rPr>
        <w:t xml:space="preserve"> files have been saved and select the</w:t>
      </w:r>
      <w:r>
        <w:rPr>
          <w:rFonts w:cs="Times New Roman"/>
          <w:szCs w:val="24"/>
        </w:rPr>
        <w:t xml:space="preserve"> </w:t>
      </w:r>
      <w:r w:rsidRPr="00414277">
        <w:rPr>
          <w:rFonts w:cs="Times New Roman"/>
          <w:i/>
          <w:szCs w:val="24"/>
        </w:rPr>
        <w:t>{</w:t>
      </w:r>
      <w:proofErr w:type="spellStart"/>
      <w:r w:rsidRPr="00414277">
        <w:rPr>
          <w:rFonts w:cs="Times New Roman"/>
          <w:i/>
          <w:szCs w:val="24"/>
        </w:rPr>
        <w:t>packagename</w:t>
      </w:r>
      <w:proofErr w:type="spellEnd"/>
      <w:r w:rsidRPr="00414277">
        <w:rPr>
          <w:rFonts w:cs="Times New Roman"/>
          <w:i/>
          <w:szCs w:val="24"/>
        </w:rPr>
        <w:t>}.KCP</w:t>
      </w:r>
      <w:r>
        <w:rPr>
          <w:rFonts w:cs="Times New Roman"/>
          <w:szCs w:val="24"/>
        </w:rPr>
        <w:t xml:space="preserve"> file</w:t>
      </w:r>
      <w:r w:rsidRPr="00F84BEB">
        <w:rPr>
          <w:rFonts w:cs="Times New Roman"/>
          <w:szCs w:val="24"/>
        </w:rPr>
        <w:t>. As soon as the .</w:t>
      </w:r>
      <w:proofErr w:type="spellStart"/>
      <w:r w:rsidRPr="00F84BEB">
        <w:rPr>
          <w:rFonts w:cs="Times New Roman"/>
          <w:szCs w:val="24"/>
        </w:rPr>
        <w:t>kcp</w:t>
      </w:r>
      <w:proofErr w:type="spellEnd"/>
      <w:r w:rsidRPr="00F84BEB">
        <w:rPr>
          <w:rFonts w:cs="Times New Roman"/>
          <w:szCs w:val="24"/>
        </w:rPr>
        <w:t xml:space="preserve"> file has been added, it should be </w:t>
      </w:r>
      <w:r w:rsidRPr="00F84BEB">
        <w:rPr>
          <w:rFonts w:cs="Times New Roman"/>
          <w:szCs w:val="24"/>
        </w:rPr>
        <w:lastRenderedPageBreak/>
        <w:t>displayed in the window</w:t>
      </w:r>
      <w:r>
        <w:rPr>
          <w:rFonts w:cs="Times New Roman"/>
          <w:szCs w:val="24"/>
        </w:rPr>
        <w:t xml:space="preserve"> (see Figure X)</w:t>
      </w:r>
      <w:r w:rsidRPr="00F84BEB">
        <w:rPr>
          <w:rFonts w:cs="Times New Roman"/>
          <w:szCs w:val="24"/>
        </w:rPr>
        <w:t>. By default, FVS applies all keywords within the .</w:t>
      </w:r>
      <w:proofErr w:type="spellStart"/>
      <w:r w:rsidRPr="00F84BEB">
        <w:rPr>
          <w:rFonts w:cs="Times New Roman"/>
          <w:szCs w:val="24"/>
        </w:rPr>
        <w:t>kcp</w:t>
      </w:r>
      <w:proofErr w:type="spellEnd"/>
      <w:r w:rsidRPr="00F84BEB">
        <w:rPr>
          <w:rFonts w:cs="Times New Roman"/>
          <w:szCs w:val="24"/>
        </w:rPr>
        <w:t xml:space="preserve"> file to all plots selected for this simulation.</w:t>
      </w:r>
    </w:p>
    <w:p w14:paraId="0FE64614" w14:textId="026D5CFB" w:rsidR="00F855B0" w:rsidRDefault="00F855B0" w:rsidP="00414277">
      <w:pPr>
        <w:pStyle w:val="ListParagraph"/>
        <w:numPr>
          <w:ilvl w:val="2"/>
          <w:numId w:val="1"/>
        </w:numPr>
        <w:spacing w:after="0" w:line="240" w:lineRule="auto"/>
        <w:rPr>
          <w:rFonts w:cs="Times New Roman"/>
          <w:szCs w:val="24"/>
        </w:rPr>
      </w:pPr>
      <w:r>
        <w:rPr>
          <w:rFonts w:cs="Times New Roman"/>
          <w:szCs w:val="24"/>
        </w:rPr>
        <w:t xml:space="preserve">Make sure </w:t>
      </w:r>
      <w:r w:rsidRPr="008D6FDA">
        <w:rPr>
          <w:rFonts w:cs="Times New Roman"/>
          <w:i/>
          <w:szCs w:val="24"/>
        </w:rPr>
        <w:t>{</w:t>
      </w:r>
      <w:proofErr w:type="spellStart"/>
      <w:r w:rsidRPr="008D6FDA">
        <w:rPr>
          <w:rFonts w:cs="Times New Roman"/>
          <w:i/>
          <w:szCs w:val="24"/>
        </w:rPr>
        <w:t>packagename</w:t>
      </w:r>
      <w:proofErr w:type="spellEnd"/>
      <w:proofErr w:type="gramStart"/>
      <w:r w:rsidRPr="008D6FDA">
        <w:rPr>
          <w:rFonts w:cs="Times New Roman"/>
          <w:i/>
          <w:szCs w:val="24"/>
        </w:rPr>
        <w:t>}.KCP</w:t>
      </w:r>
      <w:proofErr w:type="gramEnd"/>
      <w:r>
        <w:rPr>
          <w:rFonts w:cs="Times New Roman"/>
          <w:i/>
          <w:szCs w:val="24"/>
        </w:rPr>
        <w:t xml:space="preserve"> </w:t>
      </w:r>
      <w:r>
        <w:rPr>
          <w:rFonts w:cs="Times New Roman"/>
          <w:szCs w:val="24"/>
        </w:rPr>
        <w:t>is the first KCP file in the list</w:t>
      </w:r>
    </w:p>
    <w:p w14:paraId="3894B1DF" w14:textId="38C98F54" w:rsidR="00F855B0" w:rsidRPr="00F84BEB" w:rsidRDefault="00F855B0">
      <w:pPr>
        <w:pStyle w:val="ListParagraph"/>
        <w:numPr>
          <w:ilvl w:val="1"/>
          <w:numId w:val="1"/>
        </w:numPr>
        <w:spacing w:after="0" w:line="240" w:lineRule="auto"/>
        <w:rPr>
          <w:rFonts w:cs="Times New Roman"/>
          <w:szCs w:val="24"/>
        </w:rPr>
      </w:pPr>
      <w:r>
        <w:rPr>
          <w:rFonts w:cs="Times New Roman"/>
          <w:szCs w:val="24"/>
        </w:rPr>
        <w:t>Repeat the step above to add any other KCP files you wish to add (see Figure X for CEC example).</w:t>
      </w:r>
    </w:p>
    <w:p w14:paraId="4EC75D8E" w14:textId="77777777" w:rsidR="00F855B0" w:rsidRDefault="00F855B0" w:rsidP="00F855B0">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5A24540B" w14:textId="705B6F02" w:rsidR="00B72CFC" w:rsidRDefault="00F855B0">
      <w:pPr>
        <w:pStyle w:val="ListParagraph"/>
        <w:numPr>
          <w:ilvl w:val="1"/>
          <w:numId w:val="1"/>
        </w:numPr>
        <w:spacing w:after="0" w:line="240" w:lineRule="auto"/>
        <w:rPr>
          <w:rFonts w:cs="Times New Roman"/>
          <w:szCs w:val="24"/>
        </w:rPr>
      </w:pPr>
      <w:r w:rsidRPr="00F84BEB">
        <w:rPr>
          <w:rFonts w:cs="Times New Roman"/>
          <w:szCs w:val="24"/>
        </w:rPr>
        <w:t>Name the .key file</w:t>
      </w:r>
      <w:r w:rsidRPr="008D6FDA">
        <w:rPr>
          <w:rFonts w:cs="Times New Roman"/>
          <w:i/>
          <w:szCs w:val="24"/>
        </w:rPr>
        <w:t xml:space="preserve"> </w:t>
      </w:r>
      <w:r>
        <w:rPr>
          <w:rFonts w:cs="Times New Roman"/>
          <w:i/>
          <w:szCs w:val="24"/>
        </w:rPr>
        <w:t>{</w:t>
      </w:r>
      <w:proofErr w:type="spellStart"/>
      <w:r>
        <w:rPr>
          <w:rFonts w:cs="Times New Roman"/>
          <w:i/>
          <w:szCs w:val="24"/>
        </w:rPr>
        <w:t>packagename</w:t>
      </w:r>
      <w:proofErr w:type="spellEnd"/>
      <w:r>
        <w:rPr>
          <w:rFonts w:cs="Times New Roman"/>
          <w:i/>
          <w:szCs w:val="24"/>
        </w:rPr>
        <w:t>}</w:t>
      </w:r>
      <w:r w:rsidRPr="008D6FDA">
        <w:rPr>
          <w:rFonts w:cs="Times New Roman"/>
          <w:i/>
          <w:szCs w:val="24"/>
        </w:rPr>
        <w:t>.key</w:t>
      </w:r>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r w:rsidR="00B72CFC" w:rsidRPr="008D6FDA">
        <w:rPr>
          <w:rFonts w:cs="Times New Roman"/>
          <w:b/>
          <w:szCs w:val="24"/>
        </w:rPr>
        <w:t xml:space="preserve">&lt;Cancel&gt; </w:t>
      </w:r>
      <w:r w:rsidR="00B72CFC" w:rsidRPr="008D6FDA">
        <w:rPr>
          <w:rFonts w:cs="Times New Roman"/>
          <w:szCs w:val="24"/>
        </w:rPr>
        <w:t xml:space="preserve">instead of </w:t>
      </w:r>
      <w:r w:rsidR="00B72CFC" w:rsidRPr="008D6FDA">
        <w:rPr>
          <w:rFonts w:cs="Times New Roman"/>
          <w:b/>
          <w:szCs w:val="24"/>
        </w:rPr>
        <w:t xml:space="preserve">&lt;Run&gt;. </w:t>
      </w:r>
      <w:r w:rsidR="00B72CFC" w:rsidRPr="008D6FDA">
        <w:rPr>
          <w:rFonts w:cs="Times New Roman"/>
          <w:szCs w:val="24"/>
        </w:rPr>
        <w:t xml:space="preserve">This will create the .bat and .key files you need to run the </w:t>
      </w:r>
      <w:proofErr w:type="gramStart"/>
      <w:r w:rsidR="00B72CFC" w:rsidRPr="008D6FDA">
        <w:rPr>
          <w:rFonts w:cs="Times New Roman"/>
          <w:szCs w:val="24"/>
        </w:rPr>
        <w:t>simulation, but</w:t>
      </w:r>
      <w:proofErr w:type="gramEnd"/>
      <w:r w:rsidR="00B72CFC" w:rsidRPr="008D6FDA">
        <w:rPr>
          <w:rFonts w:cs="Times New Roman"/>
          <w:szCs w:val="24"/>
        </w:rPr>
        <w:t xml:space="preserve"> will not start them running.</w:t>
      </w:r>
      <w:r w:rsidR="00B72CFC">
        <w:rPr>
          <w:rFonts w:cs="Times New Roman"/>
          <w:szCs w:val="24"/>
        </w:rPr>
        <w:t xml:space="preserve"> This allows you to run the .bat files </w:t>
      </w:r>
      <w:proofErr w:type="gramStart"/>
      <w:r w:rsidR="00B72CFC">
        <w:rPr>
          <w:rFonts w:cs="Times New Roman"/>
          <w:szCs w:val="24"/>
        </w:rPr>
        <w:t>at a later date</w:t>
      </w:r>
      <w:proofErr w:type="gramEnd"/>
      <w:r w:rsidR="00B72CFC">
        <w:rPr>
          <w:rFonts w:cs="Times New Roman"/>
          <w:szCs w:val="24"/>
        </w:rPr>
        <w:t xml:space="preserve"> after necessary checks have been run.</w:t>
      </w:r>
    </w:p>
    <w:p w14:paraId="52B92745" w14:textId="58A4038A" w:rsidR="00475AC7" w:rsidRDefault="00475AC7" w:rsidP="00414277"/>
    <w:tbl>
      <w:tblPr>
        <w:tblStyle w:val="TableGrid"/>
        <w:tblW w:w="0" w:type="auto"/>
        <w:jc w:val="center"/>
        <w:tblLook w:val="04A0" w:firstRow="1" w:lastRow="0" w:firstColumn="1" w:lastColumn="0" w:noHBand="0" w:noVBand="1"/>
      </w:tblPr>
      <w:tblGrid>
        <w:gridCol w:w="7926"/>
      </w:tblGrid>
      <w:tr w:rsidR="00CB5BE2" w14:paraId="10BB0229" w14:textId="77777777" w:rsidTr="00414277">
        <w:trPr>
          <w:trHeight w:val="5696"/>
          <w:jc w:val="center"/>
        </w:trPr>
        <w:tc>
          <w:tcPr>
            <w:tcW w:w="7847" w:type="dxa"/>
            <w:vAlign w:val="center"/>
          </w:tcPr>
          <w:p w14:paraId="1C7A0914" w14:textId="18C88030" w:rsidR="00CB5BE2" w:rsidRDefault="00CB5BE2" w:rsidP="00414277">
            <w:pPr>
              <w:jc w:val="center"/>
            </w:pPr>
            <w:r>
              <w:rPr>
                <w:noProof/>
              </w:rPr>
              <w:drawing>
                <wp:inline distT="0" distB="0" distL="0" distR="0" wp14:anchorId="5EEA6583" wp14:editId="239192B1">
                  <wp:extent cx="4891038" cy="4552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1038" cy="4552950"/>
                          </a:xfrm>
                          <a:prstGeom prst="rect">
                            <a:avLst/>
                          </a:prstGeom>
                        </pic:spPr>
                      </pic:pic>
                    </a:graphicData>
                  </a:graphic>
                </wp:inline>
              </w:drawing>
            </w:r>
          </w:p>
        </w:tc>
      </w:tr>
      <w:tr w:rsidR="00CB5BE2" w14:paraId="6E85D5DA" w14:textId="77777777" w:rsidTr="00414277">
        <w:trPr>
          <w:trHeight w:val="214"/>
          <w:jc w:val="center"/>
        </w:trPr>
        <w:tc>
          <w:tcPr>
            <w:tcW w:w="7847" w:type="dxa"/>
          </w:tcPr>
          <w:p w14:paraId="714E93B7" w14:textId="61AAA4CA" w:rsidR="00CB5BE2" w:rsidRDefault="00CB5BE2" w:rsidP="00CB5BE2">
            <w:r>
              <w:t xml:space="preserve">Figure X. FVS – Suppose screen for running package KCP files along with </w:t>
            </w:r>
            <w:proofErr w:type="spellStart"/>
            <w:r>
              <w:t>BApref</w:t>
            </w:r>
            <w:proofErr w:type="spellEnd"/>
            <w:r>
              <w:t xml:space="preserve">, regen, and </w:t>
            </w:r>
            <w:proofErr w:type="spellStart"/>
            <w:r>
              <w:t>SDImax</w:t>
            </w:r>
            <w:proofErr w:type="spellEnd"/>
          </w:p>
        </w:tc>
      </w:tr>
    </w:tbl>
    <w:p w14:paraId="55E2348F" w14:textId="77777777" w:rsidR="00CB5BE2" w:rsidRDefault="00CB5BE2">
      <w:pPr>
        <w:spacing w:after="0" w:line="240" w:lineRule="auto"/>
      </w:pPr>
    </w:p>
    <w:p w14:paraId="5790CBA0" w14:textId="53634320" w:rsidR="00423927" w:rsidRDefault="00475AC7" w:rsidP="00414277">
      <w:pPr>
        <w:pStyle w:val="ListParagraph"/>
        <w:numPr>
          <w:ilvl w:val="0"/>
          <w:numId w:val="1"/>
        </w:numPr>
        <w:spacing w:after="0" w:line="240" w:lineRule="auto"/>
      </w:pPr>
      <w:r>
        <w:t>Run the “key file test” R script</w:t>
      </w:r>
      <w:r w:rsidR="00B72CFC">
        <w:t xml:space="preserve"> according to the documentation within the script file.</w:t>
      </w:r>
    </w:p>
    <w:p w14:paraId="5B4AD51C" w14:textId="6A80919A" w:rsidR="00B72CFC" w:rsidRDefault="00C51A74" w:rsidP="00414277">
      <w:pPr>
        <w:pStyle w:val="ListParagraph"/>
        <w:numPr>
          <w:ilvl w:val="0"/>
          <w:numId w:val="1"/>
        </w:numPr>
        <w:spacing w:after="0" w:line="240" w:lineRule="auto"/>
      </w:pPr>
      <w:r>
        <w:t xml:space="preserve">Combine </w:t>
      </w:r>
      <w:r w:rsidR="00B72CFC">
        <w:t>the .bat files</w:t>
      </w:r>
      <w:r w:rsidR="00B26CD2">
        <w:t xml:space="preserve"> according to the </w:t>
      </w:r>
      <w:r w:rsidR="00B72CFC">
        <w:t xml:space="preserve">documentation within the </w:t>
      </w:r>
      <w:r w:rsidR="00B26CD2">
        <w:t>“</w:t>
      </w:r>
      <w:proofErr w:type="spellStart"/>
      <w:r w:rsidR="00B26CD2">
        <w:t>combinebatfiles</w:t>
      </w:r>
      <w:proofErr w:type="spellEnd"/>
      <w:r w:rsidR="00B26CD2">
        <w:t>” script file.</w:t>
      </w:r>
    </w:p>
    <w:p w14:paraId="39BC65AF" w14:textId="0A342DDA" w:rsidR="00C51A74" w:rsidRDefault="00C51A74" w:rsidP="00414277">
      <w:pPr>
        <w:pStyle w:val="ListParagraph"/>
        <w:numPr>
          <w:ilvl w:val="0"/>
          <w:numId w:val="1"/>
        </w:numPr>
        <w:spacing w:after="0" w:line="240" w:lineRule="auto"/>
      </w:pPr>
      <w:r>
        <w:t xml:space="preserve">Run the .bat files by returning to the project directory and </w:t>
      </w:r>
      <w:r w:rsidR="007E13CE">
        <w:t>opening the “runall1.bat” and “runall2.bat” files (there may be more depending on how many packages you decided to put in each bat file).</w:t>
      </w:r>
      <w:r w:rsidR="00833EBC">
        <w:t xml:space="preserve"> </w:t>
      </w:r>
    </w:p>
    <w:p w14:paraId="0ECFC144" w14:textId="2CB09C5B" w:rsidR="00833EBC" w:rsidRDefault="00833EBC" w:rsidP="00580540">
      <w:pPr>
        <w:pStyle w:val="ListParagraph"/>
        <w:numPr>
          <w:ilvl w:val="1"/>
          <w:numId w:val="1"/>
        </w:numPr>
        <w:spacing w:after="0" w:line="240" w:lineRule="auto"/>
      </w:pPr>
      <w:r>
        <w:lastRenderedPageBreak/>
        <w:t xml:space="preserve">It may be good to check them first by right clicking and choosing “edit”. Delete any lines that have NAs. </w:t>
      </w:r>
    </w:p>
    <w:p w14:paraId="5BE100AA" w14:textId="47CB4A1F" w:rsidR="003F344E" w:rsidRDefault="006C472D" w:rsidP="00414277">
      <w:pPr>
        <w:pStyle w:val="ListParagraph"/>
        <w:numPr>
          <w:ilvl w:val="0"/>
          <w:numId w:val="1"/>
        </w:numPr>
        <w:spacing w:after="0" w:line="240" w:lineRule="auto"/>
      </w:pPr>
      <w:r>
        <w:t>Run the “</w:t>
      </w:r>
      <w:proofErr w:type="spellStart"/>
      <w:r>
        <w:t>postFVSqa</w:t>
      </w:r>
      <w:proofErr w:type="spellEnd"/>
      <w:r>
        <w:t xml:space="preserve">” script according to the documentation within the script file. </w:t>
      </w:r>
    </w:p>
    <w:p w14:paraId="5CE77242" w14:textId="615EC365" w:rsidR="00681B57" w:rsidRDefault="00681B57" w:rsidP="00414277">
      <w:pPr>
        <w:pStyle w:val="ListParagraph"/>
        <w:numPr>
          <w:ilvl w:val="1"/>
          <w:numId w:val="1"/>
        </w:numPr>
        <w:spacing w:after="0" w:line="240" w:lineRule="auto"/>
      </w:pPr>
      <w:r>
        <w:t>Note: for packages 14</w:t>
      </w:r>
      <w:r w:rsidR="00E25B46">
        <w:t>, 15, 32, and 33</w:t>
      </w:r>
      <w:r>
        <w:t xml:space="preserve">, the </w:t>
      </w:r>
      <w:proofErr w:type="spellStart"/>
      <w:r>
        <w:t>wrong_amt_cut</w:t>
      </w:r>
      <w:proofErr w:type="spellEnd"/>
      <w:r>
        <w:t xml:space="preserve"> test does not function perfectly and will show problems. You can ignore this (it is due to the higher lower DBH limit</w:t>
      </w:r>
      <w:r w:rsidR="00E25B46">
        <w:t>/clearcutting</w:t>
      </w:r>
      <w:r>
        <w:t>)</w:t>
      </w:r>
    </w:p>
    <w:p w14:paraId="5A1AE1B5" w14:textId="2130176D" w:rsidR="00E25B46" w:rsidRDefault="00E629D0">
      <w:pPr>
        <w:pStyle w:val="ListParagraph"/>
        <w:numPr>
          <w:ilvl w:val="0"/>
          <w:numId w:val="1"/>
        </w:numPr>
        <w:spacing w:after="0" w:line="240" w:lineRule="auto"/>
      </w:pPr>
      <w:r>
        <w:t>Run the “</w:t>
      </w:r>
      <w:proofErr w:type="spellStart"/>
      <w:r>
        <w:t>MortCalc</w:t>
      </w:r>
      <w:proofErr w:type="spellEnd"/>
      <w:r>
        <w:t>” R script</w:t>
      </w:r>
      <w:r w:rsidR="00B72CFC">
        <w:t xml:space="preserve"> according to the documentation within the script file.</w:t>
      </w:r>
    </w:p>
    <w:p w14:paraId="443EA1E2" w14:textId="3F637EBD" w:rsidR="00E25B46" w:rsidRDefault="00E25B46">
      <w:pPr>
        <w:pStyle w:val="ListParagraph"/>
        <w:numPr>
          <w:ilvl w:val="0"/>
          <w:numId w:val="1"/>
        </w:numPr>
        <w:spacing w:after="0" w:line="240" w:lineRule="auto"/>
      </w:pPr>
      <w:r>
        <w:t>Run the “</w:t>
      </w:r>
      <w:proofErr w:type="spellStart"/>
      <w:r>
        <w:t>postFVSqa</w:t>
      </w:r>
      <w:proofErr w:type="spellEnd"/>
      <w:r>
        <w:t xml:space="preserve">” script again to make sure the </w:t>
      </w:r>
      <w:proofErr w:type="spellStart"/>
      <w:r>
        <w:t>SurvVolRatio</w:t>
      </w:r>
      <w:proofErr w:type="spellEnd"/>
      <w:r>
        <w:t xml:space="preserve"> table has been added to all packages.</w:t>
      </w:r>
    </w:p>
    <w:p w14:paraId="6701DE57" w14:textId="5511008E" w:rsidR="000E1365" w:rsidRDefault="000E1365">
      <w:pPr>
        <w:pStyle w:val="ListParagraph"/>
        <w:numPr>
          <w:ilvl w:val="0"/>
          <w:numId w:val="1"/>
        </w:numPr>
        <w:spacing w:after="0" w:line="240" w:lineRule="auto"/>
      </w:pPr>
      <w:r>
        <w:t>Run the FVS Output Data module</w:t>
      </w:r>
    </w:p>
    <w:p w14:paraId="21E2396F" w14:textId="7B93E268" w:rsidR="000E1365" w:rsidRDefault="000E1365" w:rsidP="000E1365">
      <w:pPr>
        <w:pStyle w:val="ListParagraph"/>
        <w:numPr>
          <w:ilvl w:val="0"/>
          <w:numId w:val="1"/>
        </w:numPr>
        <w:spacing w:after="0" w:line="240" w:lineRule="auto"/>
      </w:pPr>
      <w:r>
        <w:t xml:space="preserve">Open Processor and create a </w:t>
      </w:r>
      <w:r w:rsidR="001431FA">
        <w:t>scenario called “</w:t>
      </w:r>
      <w:r>
        <w:t>scenario1</w:t>
      </w:r>
      <w:r w:rsidR="001431FA">
        <w:t>”</w:t>
      </w:r>
    </w:p>
    <w:p w14:paraId="7361B394" w14:textId="00635C66" w:rsidR="001431FA" w:rsidRDefault="001431FA" w:rsidP="00580540">
      <w:pPr>
        <w:pStyle w:val="ListParagraph"/>
        <w:numPr>
          <w:ilvl w:val="1"/>
          <w:numId w:val="1"/>
        </w:numPr>
        <w:spacing w:after="0" w:line="240" w:lineRule="auto"/>
      </w:pPr>
      <w:r>
        <w:t>Everything can be left as default</w:t>
      </w:r>
    </w:p>
    <w:p w14:paraId="41CD1A88" w14:textId="314E5784" w:rsidR="000E1365" w:rsidRDefault="000E1365">
      <w:pPr>
        <w:pStyle w:val="ListParagraph"/>
        <w:numPr>
          <w:ilvl w:val="0"/>
          <w:numId w:val="1"/>
        </w:numPr>
        <w:spacing w:after="0" w:line="240" w:lineRule="auto"/>
      </w:pPr>
      <w:r>
        <w:t>Run the “</w:t>
      </w:r>
      <w:proofErr w:type="spellStart"/>
      <w:r>
        <w:t>processor_</w:t>
      </w:r>
      <w:proofErr w:type="gramStart"/>
      <w:r>
        <w:t>setup.R</w:t>
      </w:r>
      <w:proofErr w:type="spellEnd"/>
      <w:proofErr w:type="gramEnd"/>
      <w:r>
        <w:t xml:space="preserve">” script </w:t>
      </w:r>
    </w:p>
    <w:p w14:paraId="6124DE6A" w14:textId="77777777" w:rsidR="008A27ED" w:rsidRDefault="00CE178D">
      <w:pPr>
        <w:pStyle w:val="ListParagraph"/>
        <w:numPr>
          <w:ilvl w:val="0"/>
          <w:numId w:val="1"/>
        </w:numPr>
        <w:spacing w:after="0" w:line="240" w:lineRule="auto"/>
      </w:pPr>
      <w:r>
        <w:t>Re-open processor</w:t>
      </w:r>
    </w:p>
    <w:p w14:paraId="6ACF9C7D" w14:textId="347539CA" w:rsidR="008A27ED" w:rsidRDefault="00FB04FE">
      <w:pPr>
        <w:pStyle w:val="ListParagraph"/>
        <w:numPr>
          <w:ilvl w:val="0"/>
          <w:numId w:val="1"/>
        </w:numPr>
        <w:spacing w:after="0" w:line="240" w:lineRule="auto"/>
      </w:pPr>
      <w:r>
        <w:t>Run processor scenario1</w:t>
      </w:r>
    </w:p>
    <w:p w14:paraId="25803D78" w14:textId="7AB52CF9" w:rsidR="00CE178D" w:rsidRDefault="008A27ED" w:rsidP="008A27ED">
      <w:pPr>
        <w:pStyle w:val="ListParagraph"/>
        <w:numPr>
          <w:ilvl w:val="1"/>
          <w:numId w:val="1"/>
        </w:numPr>
        <w:spacing w:after="0" w:line="240" w:lineRule="auto"/>
      </w:pPr>
      <w:r>
        <w:t>Make sure all species are grouped and rules are set to what you want</w:t>
      </w:r>
    </w:p>
    <w:p w14:paraId="138B5368" w14:textId="742B047A" w:rsidR="00AD1C39" w:rsidRDefault="00AD1C39" w:rsidP="008A27ED">
      <w:pPr>
        <w:pStyle w:val="ListParagraph"/>
        <w:numPr>
          <w:ilvl w:val="1"/>
          <w:numId w:val="1"/>
        </w:numPr>
        <w:spacing w:after="0" w:line="240" w:lineRule="auto"/>
      </w:pPr>
      <w:r>
        <w:t>Note that Pile Burn and Masticate will have more NULL values for supplemental harvest costs because they are not applied on slopes over 40%</w:t>
      </w:r>
    </w:p>
    <w:p w14:paraId="78E67434" w14:textId="0ECF72F2" w:rsidR="005143F6" w:rsidRDefault="00AD1C39" w:rsidP="00FB04FE">
      <w:pPr>
        <w:pStyle w:val="ListParagraph"/>
        <w:numPr>
          <w:ilvl w:val="1"/>
          <w:numId w:val="1"/>
        </w:numPr>
        <w:spacing w:after="0" w:line="240" w:lineRule="auto"/>
      </w:pPr>
      <w:r>
        <w:t xml:space="preserve">For 5.8.4, </w:t>
      </w:r>
      <w:proofErr w:type="spellStart"/>
      <w:r>
        <w:t>biosum_cond_ids</w:t>
      </w:r>
      <w:proofErr w:type="spellEnd"/>
      <w:r>
        <w:t xml:space="preserve"> that were removed still showed in the </w:t>
      </w:r>
      <w:proofErr w:type="spellStart"/>
      <w:r>
        <w:t>scenario_additional_harvest_costs</w:t>
      </w:r>
      <w:proofErr w:type="spellEnd"/>
      <w:r>
        <w:t xml:space="preserve"> table. They will have NULL harvest costs values and can be ignored (there were 1626 conditions removed).</w:t>
      </w:r>
    </w:p>
    <w:p w14:paraId="47796C2E" w14:textId="7F15B2DD" w:rsidR="00FB04FE" w:rsidRDefault="00FB04FE" w:rsidP="00FB04FE">
      <w:pPr>
        <w:pStyle w:val="ListParagraph"/>
        <w:numPr>
          <w:ilvl w:val="0"/>
          <w:numId w:val="1"/>
        </w:numPr>
        <w:spacing w:after="0" w:line="240" w:lineRule="auto"/>
      </w:pPr>
      <w:r>
        <w:t>Run a dummy Core Analysis scenario</w:t>
      </w:r>
      <w:r w:rsidR="00866127">
        <w:t xml:space="preserve"> named “test”</w:t>
      </w:r>
    </w:p>
    <w:p w14:paraId="298631CD" w14:textId="6E7D5A1B" w:rsidR="00FB04FE" w:rsidRDefault="00FB04FE" w:rsidP="00FB04FE">
      <w:pPr>
        <w:pStyle w:val="ListParagraph"/>
        <w:numPr>
          <w:ilvl w:val="1"/>
          <w:numId w:val="1"/>
        </w:numPr>
        <w:spacing w:after="0" w:line="240" w:lineRule="auto"/>
      </w:pPr>
      <w:r>
        <w:t xml:space="preserve">This is so you can pull in </w:t>
      </w:r>
      <w:proofErr w:type="spellStart"/>
      <w:r>
        <w:t>max_dr_dpa</w:t>
      </w:r>
      <w:proofErr w:type="spellEnd"/>
    </w:p>
    <w:p w14:paraId="59F6AA01" w14:textId="3EF242DC" w:rsidR="00866127" w:rsidRDefault="00866127" w:rsidP="00FB04FE">
      <w:pPr>
        <w:pStyle w:val="ListParagraph"/>
        <w:numPr>
          <w:ilvl w:val="1"/>
          <w:numId w:val="1"/>
        </w:numPr>
        <w:spacing w:after="0" w:line="240" w:lineRule="auto"/>
      </w:pPr>
      <w:r>
        <w:t>In the “Cost and Revenue” “Haul Costs” tab, set Round Trip Truck and Driver Haul Cost per Green Hon Hour to $7.50 (leave everything else at 0)</w:t>
      </w:r>
    </w:p>
    <w:p w14:paraId="1514B002" w14:textId="1FDFEBD5" w:rsidR="00866127" w:rsidRDefault="00866127" w:rsidP="00FB04FE">
      <w:pPr>
        <w:pStyle w:val="ListParagraph"/>
        <w:numPr>
          <w:ilvl w:val="1"/>
          <w:numId w:val="1"/>
        </w:numPr>
        <w:spacing w:after="0" w:line="240" w:lineRule="auto"/>
      </w:pPr>
      <w:r>
        <w:t>In the “Cost and Revenue” “Processor Scenario” tab, choose scenario1</w:t>
      </w:r>
    </w:p>
    <w:p w14:paraId="74AFF057" w14:textId="6C670D5D" w:rsidR="00FB04FE" w:rsidRDefault="00FB04FE" w:rsidP="00FB04FE">
      <w:pPr>
        <w:pStyle w:val="ListParagraph"/>
        <w:numPr>
          <w:ilvl w:val="1"/>
          <w:numId w:val="1"/>
        </w:numPr>
        <w:spacing w:after="0" w:line="240" w:lineRule="auto"/>
      </w:pPr>
      <w:r>
        <w:t>In the “Filter Condition Records” tab, set low slope yarding distance to 2000, steep slope to 5000</w:t>
      </w:r>
    </w:p>
    <w:p w14:paraId="48789176" w14:textId="02938E73" w:rsidR="00866127" w:rsidRDefault="00866127" w:rsidP="00FB04FE">
      <w:pPr>
        <w:pStyle w:val="ListParagraph"/>
        <w:numPr>
          <w:ilvl w:val="1"/>
          <w:numId w:val="1"/>
        </w:numPr>
        <w:spacing w:after="0" w:line="240" w:lineRule="auto"/>
      </w:pPr>
      <w:r>
        <w:t>Set your “FVS Variables” for optimization to anything</w:t>
      </w:r>
    </w:p>
    <w:p w14:paraId="0063D443" w14:textId="77777777" w:rsidR="00FB04FE" w:rsidRDefault="00FB04FE" w:rsidP="00FB04FE">
      <w:pPr>
        <w:spacing w:after="0" w:line="240" w:lineRule="auto"/>
      </w:pPr>
    </w:p>
    <w:p w14:paraId="58BE0B60" w14:textId="16AF09C7" w:rsidR="00FB04FE" w:rsidRDefault="00FB04FE" w:rsidP="00FB04FE">
      <w:pPr>
        <w:spacing w:after="0" w:line="240" w:lineRule="auto"/>
      </w:pPr>
      <w:r>
        <w:t>Default wood processing sites for CEC project:</w:t>
      </w:r>
    </w:p>
    <w:p w14:paraId="5416D5EF" w14:textId="77777777" w:rsidR="00FB04FE" w:rsidRDefault="00FB04FE">
      <w:r>
        <w:br w:type="page"/>
      </w:r>
    </w:p>
    <w:p w14:paraId="63ED0393" w14:textId="77777777" w:rsidR="00FB04FE" w:rsidRDefault="00FB04FE" w:rsidP="00FB04FE">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789"/>
        <w:gridCol w:w="2935"/>
        <w:gridCol w:w="652"/>
        <w:gridCol w:w="561"/>
        <w:gridCol w:w="1153"/>
      </w:tblGrid>
      <w:tr w:rsidR="00FB04FE" w:rsidRPr="00FB04FE" w14:paraId="5A6A971A" w14:textId="77777777" w:rsidTr="00FB04FE">
        <w:trPr>
          <w:tblHeader/>
          <w:tblCellSpacing w:w="0" w:type="dxa"/>
        </w:trPr>
        <w:tc>
          <w:tcPr>
            <w:tcW w:w="0" w:type="auto"/>
            <w:gridSpan w:val="6"/>
            <w:tcBorders>
              <w:top w:val="nil"/>
              <w:left w:val="nil"/>
              <w:bottom w:val="nil"/>
              <w:right w:val="nil"/>
            </w:tcBorders>
            <w:shd w:val="clear" w:color="auto" w:fill="C0C0C0"/>
            <w:vAlign w:val="center"/>
            <w:hideMark/>
          </w:tcPr>
          <w:p w14:paraId="63E16EF5" w14:textId="77777777" w:rsidR="00FB04FE" w:rsidRPr="00FB04FE" w:rsidRDefault="00FB04FE" w:rsidP="00FB04FE">
            <w:pPr>
              <w:spacing w:after="0" w:line="240" w:lineRule="auto"/>
              <w:jc w:val="center"/>
              <w:rPr>
                <w:rFonts w:ascii="Calibri" w:eastAsia="Times New Roman" w:hAnsi="Calibri" w:cs="Calibri"/>
                <w:color w:val="000000"/>
                <w:sz w:val="24"/>
                <w:szCs w:val="24"/>
              </w:rPr>
            </w:pPr>
            <w:proofErr w:type="spellStart"/>
            <w:r w:rsidRPr="00FB04FE">
              <w:rPr>
                <w:rFonts w:ascii="Calibri" w:eastAsia="Times New Roman" w:hAnsi="Calibri" w:cs="Calibri"/>
                <w:b/>
                <w:bCs/>
                <w:color w:val="000000"/>
                <w:sz w:val="24"/>
                <w:szCs w:val="24"/>
              </w:rPr>
              <w:t>scenario_psites</w:t>
            </w:r>
            <w:proofErr w:type="spellEnd"/>
          </w:p>
        </w:tc>
      </w:tr>
      <w:tr w:rsidR="00FB04FE" w:rsidRPr="00FB04FE" w14:paraId="4896594F" w14:textId="77777777" w:rsidTr="00FB04FE">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33A214" w14:textId="77777777" w:rsidR="00FB04FE" w:rsidRPr="00FB04FE" w:rsidRDefault="00FB04FE" w:rsidP="00FB04FE">
            <w:pPr>
              <w:spacing w:after="0" w:line="240" w:lineRule="auto"/>
              <w:jc w:val="center"/>
              <w:rPr>
                <w:rFonts w:ascii="Times New Roman" w:eastAsia="Times New Roman" w:hAnsi="Times New Roman" w:cs="Times New Roman"/>
                <w:b/>
                <w:bCs/>
                <w:sz w:val="24"/>
                <w:szCs w:val="24"/>
              </w:rPr>
            </w:pPr>
            <w:proofErr w:type="spellStart"/>
            <w:r w:rsidRPr="00FB04FE">
              <w:rPr>
                <w:rFonts w:ascii="Calibri" w:eastAsia="Times New Roman" w:hAnsi="Calibri" w:cs="Calibri"/>
                <w:b/>
                <w:bCs/>
                <w:color w:val="000000"/>
              </w:rPr>
              <w:t>scenario_id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DDA6BE" w14:textId="77777777" w:rsidR="00FB04FE" w:rsidRPr="00FB04FE" w:rsidRDefault="00FB04FE" w:rsidP="00FB04FE">
            <w:pPr>
              <w:spacing w:after="0" w:line="240" w:lineRule="auto"/>
              <w:jc w:val="center"/>
              <w:rPr>
                <w:rFonts w:ascii="Times New Roman" w:eastAsia="Times New Roman" w:hAnsi="Times New Roman" w:cs="Times New Roman"/>
                <w:b/>
                <w:bCs/>
                <w:sz w:val="24"/>
                <w:szCs w:val="24"/>
              </w:rPr>
            </w:pPr>
            <w:proofErr w:type="spellStart"/>
            <w:r w:rsidRPr="00FB04FE">
              <w:rPr>
                <w:rFonts w:ascii="Calibri" w:eastAsia="Times New Roman" w:hAnsi="Calibri" w:cs="Calibri"/>
                <w:b/>
                <w:bCs/>
                <w:color w:val="000000"/>
              </w:rPr>
              <w:t>psite_id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5299D1" w14:textId="77777777" w:rsidR="00FB04FE" w:rsidRPr="00FB04FE" w:rsidRDefault="00FB04FE" w:rsidP="00FB04FE">
            <w:pPr>
              <w:spacing w:after="0" w:line="240" w:lineRule="auto"/>
              <w:jc w:val="center"/>
              <w:rPr>
                <w:rFonts w:ascii="Times New Roman" w:eastAsia="Times New Roman" w:hAnsi="Times New Roman" w:cs="Times New Roman"/>
                <w:b/>
                <w:bCs/>
                <w:sz w:val="24"/>
                <w:szCs w:val="24"/>
              </w:rPr>
            </w:pPr>
            <w:r w:rsidRPr="00FB04FE">
              <w:rPr>
                <w:rFonts w:ascii="Calibri" w:eastAsia="Times New Roman" w:hAnsi="Calibri" w:cs="Calibri"/>
                <w:b/>
                <w:bCs/>
                <w:color w:val="000000"/>
              </w:rPr>
              <w:t>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2E3DC1C" w14:textId="77777777" w:rsidR="00FB04FE" w:rsidRPr="00FB04FE" w:rsidRDefault="00FB04FE" w:rsidP="00FB04FE">
            <w:pPr>
              <w:spacing w:after="0" w:line="240" w:lineRule="auto"/>
              <w:jc w:val="center"/>
              <w:rPr>
                <w:rFonts w:ascii="Times New Roman" w:eastAsia="Times New Roman" w:hAnsi="Times New Roman" w:cs="Times New Roman"/>
                <w:b/>
                <w:bCs/>
                <w:sz w:val="24"/>
                <w:szCs w:val="24"/>
              </w:rPr>
            </w:pPr>
            <w:proofErr w:type="spellStart"/>
            <w:r w:rsidRPr="00FB04FE">
              <w:rPr>
                <w:rFonts w:ascii="Calibri" w:eastAsia="Times New Roman" w:hAnsi="Calibri" w:cs="Calibri"/>
                <w:b/>
                <w:bCs/>
                <w:color w:val="000000"/>
              </w:rPr>
              <w:t>trancd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A8021AC" w14:textId="77777777" w:rsidR="00FB04FE" w:rsidRPr="00FB04FE" w:rsidRDefault="00FB04FE" w:rsidP="00FB04FE">
            <w:pPr>
              <w:spacing w:after="0" w:line="240" w:lineRule="auto"/>
              <w:jc w:val="center"/>
              <w:rPr>
                <w:rFonts w:ascii="Times New Roman" w:eastAsia="Times New Roman" w:hAnsi="Times New Roman" w:cs="Times New Roman"/>
                <w:b/>
                <w:bCs/>
                <w:sz w:val="24"/>
                <w:szCs w:val="24"/>
              </w:rPr>
            </w:pPr>
            <w:proofErr w:type="spellStart"/>
            <w:r w:rsidRPr="00FB04FE">
              <w:rPr>
                <w:rFonts w:ascii="Calibri" w:eastAsia="Times New Roman" w:hAnsi="Calibri" w:cs="Calibri"/>
                <w:b/>
                <w:bCs/>
                <w:color w:val="000000"/>
              </w:rPr>
              <w:t>biocd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09894EF" w14:textId="77777777" w:rsidR="00FB04FE" w:rsidRPr="00FB04FE" w:rsidRDefault="00FB04FE" w:rsidP="00FB04FE">
            <w:pPr>
              <w:spacing w:after="0" w:line="240" w:lineRule="auto"/>
              <w:jc w:val="center"/>
              <w:rPr>
                <w:rFonts w:ascii="Times New Roman" w:eastAsia="Times New Roman" w:hAnsi="Times New Roman" w:cs="Times New Roman"/>
                <w:b/>
                <w:bCs/>
                <w:sz w:val="24"/>
                <w:szCs w:val="24"/>
              </w:rPr>
            </w:pPr>
            <w:proofErr w:type="spellStart"/>
            <w:r w:rsidRPr="00FB04FE">
              <w:rPr>
                <w:rFonts w:ascii="Calibri" w:eastAsia="Times New Roman" w:hAnsi="Calibri" w:cs="Calibri"/>
                <w:b/>
                <w:bCs/>
                <w:color w:val="000000"/>
              </w:rPr>
              <w:t>selected_yn</w:t>
            </w:r>
            <w:proofErr w:type="spellEnd"/>
          </w:p>
        </w:tc>
      </w:tr>
      <w:tr w:rsidR="00FB04FE" w:rsidRPr="00FB04FE" w14:paraId="776B30B2"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ED064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170F8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BAEB2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Big Valley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DB495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8DB0E"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8831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DD79275"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38275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AB04B"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59E5B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WTD Industries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F8237"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C349CE"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F324C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1A493500"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1A5F0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BB94AA"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42F56D"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Champion International (Anders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CE5539"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A86B0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1E1CF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13FAD8A"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83069D"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A15EB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BAAC3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Kimberly-Clark Corporation (An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6D230E"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E6939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B9214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7057D718"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F158CD"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E8B03A"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BD6F60"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Roseburg Forest Products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66623B"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35FA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096AE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1349251"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E39B1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2C136"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7B236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All-Brite Lumber Company (</w:t>
            </w:r>
            <w:proofErr w:type="spellStart"/>
            <w:r w:rsidRPr="00FB04FE">
              <w:rPr>
                <w:rFonts w:ascii="Calibri" w:eastAsia="Times New Roman" w:hAnsi="Calibri" w:cs="Calibri"/>
                <w:color w:val="000000"/>
              </w:rPr>
              <w:t>Arca</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0B4BF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6E1946"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CC6466"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73D7D30B"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DE1188"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35BA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F02049"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Brightwood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136BB5"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17DAC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06D25"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526DBCF5"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C84C7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29C77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D7264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Trend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E57001"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69EE5"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0A8A6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8141C6D"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F6EDED"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127EA7"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91B98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Twin Parks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87BA0C"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532D"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F89FB8"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2127E86"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935F7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C2E261"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735DE8"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Humboldt Flakeboard Particle 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E66FBD"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59731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9FF8A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0B84BF01"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8CB77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663EF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899C0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SPI Arcata Sawmill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33E21A"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7601AC"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2AF1A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0EEBC82"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0333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DAE65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C31AD5"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Sequoia Forest Products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E90997"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219FC7"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FB6F6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5C35EFFF"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C2902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20381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1414E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Di Giorgio Corporation (Auburn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73DB1C"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A9833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1A7CE3"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7EC44641"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44FA2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3E89C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98E8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Big Valley Lumber Company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DEA6C"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B7041B"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256C9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11676E4"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8248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2EEF4A"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9EE151"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Mcintosh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36CEF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DF0A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F72A16"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1A3124B"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DBEE0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48782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29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35A38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Chenoweth Lumber Company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EDFC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6B096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541B2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CCF2277"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01A0A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7C5B7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CCC9C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Harwood Products (Branscomb)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AFD1"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739F7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B8ACE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83B8178"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6A20A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7440A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32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0014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South Coast </w:t>
            </w:r>
            <w:proofErr w:type="spellStart"/>
            <w:r w:rsidRPr="00FB04FE">
              <w:rPr>
                <w:rFonts w:ascii="Calibri" w:eastAsia="Times New Roman" w:hAnsi="Calibri" w:cs="Calibri"/>
                <w:color w:val="000000"/>
              </w:rPr>
              <w:t>Lbr</w:t>
            </w:r>
            <w:proofErr w:type="spellEnd"/>
            <w:r w:rsidRPr="00FB04FE">
              <w:rPr>
                <w:rFonts w:ascii="Calibri" w:eastAsia="Times New Roman" w:hAnsi="Calibri" w:cs="Calibri"/>
                <w:color w:val="000000"/>
              </w:rPr>
              <w:t xml:space="preserve">. Veneer &amp; </w:t>
            </w:r>
            <w:proofErr w:type="spellStart"/>
            <w:r w:rsidRPr="00FB04FE">
              <w:rPr>
                <w:rFonts w:ascii="Calibri" w:eastAsia="Times New Roman" w:hAnsi="Calibri" w:cs="Calibri"/>
                <w:color w:val="000000"/>
              </w:rPr>
              <w:t>Plyw</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EFC9B"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4D960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8194E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555430C"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E2C0F8"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11C4E9"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BD7D1"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SPI Camino Sawmill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371B"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75D9E7"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355D9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467172AF"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FA1C99"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27C90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7511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Pacific Lumber Company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CF4A8D"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6C09F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C6532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25C2E1CD"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498A28"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45C731"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F79883"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Rough &amp; Ready </w:t>
            </w:r>
            <w:proofErr w:type="spellStart"/>
            <w:r w:rsidRPr="00FB04FE">
              <w:rPr>
                <w:rFonts w:ascii="Calibri" w:eastAsia="Times New Roman" w:hAnsi="Calibri" w:cs="Calibri"/>
                <w:color w:val="000000"/>
              </w:rPr>
              <w:t>Lbr</w:t>
            </w:r>
            <w:proofErr w:type="spellEnd"/>
            <w:r w:rsidRPr="00FB04FE">
              <w:rPr>
                <w:rFonts w:ascii="Calibri" w:eastAsia="Times New Roman" w:hAnsi="Calibri" w:cs="Calibri"/>
                <w:color w:val="000000"/>
              </w:rPr>
              <w:t xml:space="preserve">. Co.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A2C12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D85CF6"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73564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212196CE"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D4BC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3167D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6871D3"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Berry's Sawmill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38EA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E3B4AC"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96D977"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21C06FA9"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A317E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D7F1AD"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47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5F32A5"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Collins Chester Sawmill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6B1A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79C84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05349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E5EA361"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886D33"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D2305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51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9477C1"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G&amp;R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C30945"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478AF5"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AD29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75844A8"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AEB1F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EED0C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CB95D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Louisiana Pacific (Cloverdale)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41350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9B023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AFC65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5B199F73"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4EA717"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6CF0D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53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5FB5D5"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Masonite (Cloverdale)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CF647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4F5E36"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E240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50841AC7"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06D686"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607AB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4FB1FD"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Preston Lumber Corporation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6C2C9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F8B750"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9D52F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3007CA47"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0430B6"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CDAFF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57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E3E49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B&amp;T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C5D45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70ED9E"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58AD93"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76C8DED"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7D285"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84122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78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B95A33"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Crown Redwood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C6564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E8D674"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78193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420014F9"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8D9E5B"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00DA0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79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BA327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CW Mills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2FB25C"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DA622A"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F4D0E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6942AF2E"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317E7C"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CE0F59"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80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2F9AE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Eel River (Alton)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576EE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45A672"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0F5527"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1D3C4DF5"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4754C6"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8BFA55"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0F76E2"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Eel River (Mill A)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50741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1CAAD"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495485"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4F2164E2"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87691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D7CDA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82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F97D3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Eel River Sawmills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6C436"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E21BDD"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53DBB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08DCF41B"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2804BF"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4AFAA3"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83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7E2498"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Enevoldsen Lumber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4EABD8"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234207"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A8E81A"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r w:rsidR="00FB04FE" w:rsidRPr="00FB04FE" w14:paraId="0F246128" w14:textId="77777777" w:rsidTr="00FB04FE">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8D6E4D"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scenario1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CD462F"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84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A341E"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 xml:space="preserve">Pacific Lumber Company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7E41D6"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B06789" w14:textId="77777777" w:rsidR="00FB04FE" w:rsidRPr="00FB04FE" w:rsidRDefault="00FB04FE" w:rsidP="00FB04FE">
            <w:pPr>
              <w:spacing w:after="0" w:line="240" w:lineRule="auto"/>
              <w:jc w:val="right"/>
              <w:rPr>
                <w:rFonts w:ascii="Times New Roman" w:eastAsia="Times New Roman" w:hAnsi="Times New Roman" w:cs="Times New Roman"/>
                <w:sz w:val="24"/>
                <w:szCs w:val="24"/>
              </w:rPr>
            </w:pPr>
            <w:r w:rsidRPr="00FB04FE">
              <w:rPr>
                <w:rFonts w:ascii="Calibri" w:eastAsia="Times New Roman" w:hAnsi="Calibri" w:cs="Calibri"/>
                <w:color w:val="000000"/>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80E6D4" w14:textId="77777777" w:rsidR="00FB04FE" w:rsidRPr="00FB04FE" w:rsidRDefault="00FB04FE" w:rsidP="00FB04FE">
            <w:pPr>
              <w:spacing w:after="0" w:line="240" w:lineRule="auto"/>
              <w:rPr>
                <w:rFonts w:ascii="Times New Roman" w:eastAsia="Times New Roman" w:hAnsi="Times New Roman" w:cs="Times New Roman"/>
                <w:sz w:val="24"/>
                <w:szCs w:val="24"/>
              </w:rPr>
            </w:pPr>
            <w:r w:rsidRPr="00FB04FE">
              <w:rPr>
                <w:rFonts w:ascii="Calibri" w:eastAsia="Times New Roman" w:hAnsi="Calibri" w:cs="Calibri"/>
                <w:color w:val="000000"/>
              </w:rPr>
              <w:t>Y</w:t>
            </w:r>
          </w:p>
        </w:tc>
      </w:tr>
    </w:tbl>
    <w:p w14:paraId="75B20492" w14:textId="77777777" w:rsidR="00FB04FE" w:rsidRDefault="00FB04FE" w:rsidP="00FB04FE">
      <w:pPr>
        <w:spacing w:after="0" w:line="240" w:lineRule="auto"/>
      </w:pPr>
    </w:p>
    <w:p w14:paraId="34E1F3C1" w14:textId="537DE9C6" w:rsidR="00580540" w:rsidRDefault="009E08D0" w:rsidP="00580540">
      <w:pPr>
        <w:pStyle w:val="ListParagraph"/>
        <w:numPr>
          <w:ilvl w:val="0"/>
          <w:numId w:val="1"/>
        </w:numPr>
        <w:spacing w:after="0" w:line="240" w:lineRule="auto"/>
      </w:pPr>
      <w:r>
        <w:lastRenderedPageBreak/>
        <w:t xml:space="preserve">Run the </w:t>
      </w:r>
      <w:proofErr w:type="spellStart"/>
      <w:r>
        <w:t>CEC_</w:t>
      </w:r>
      <w:proofErr w:type="gramStart"/>
      <w:r>
        <w:t>postprocessor.R</w:t>
      </w:r>
      <w:proofErr w:type="spellEnd"/>
      <w:proofErr w:type="gramEnd"/>
      <w:r>
        <w:t xml:space="preserve"> script according to the documentation within the script</w:t>
      </w:r>
    </w:p>
    <w:p w14:paraId="207E3FD3" w14:textId="3C7198F7" w:rsidR="00D51E25" w:rsidRDefault="00D51E25" w:rsidP="00580540">
      <w:pPr>
        <w:pStyle w:val="ListParagraph"/>
        <w:numPr>
          <w:ilvl w:val="0"/>
          <w:numId w:val="1"/>
        </w:numPr>
        <w:spacing w:after="0" w:line="240" w:lineRule="auto"/>
      </w:pPr>
      <w:r>
        <w:t>Run core again with whatever settings you need!</w:t>
      </w:r>
    </w:p>
    <w:p w14:paraId="0A7048C3" w14:textId="77777777" w:rsidR="00561352" w:rsidRPr="00F35B5E" w:rsidRDefault="00561352" w:rsidP="008E71FF">
      <w:pPr>
        <w:spacing w:after="0" w:line="240" w:lineRule="auto"/>
      </w:pPr>
    </w:p>
    <w:sectPr w:rsidR="00561352" w:rsidRPr="00F35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C9B"/>
    <w:multiLevelType w:val="hybridMultilevel"/>
    <w:tmpl w:val="DB026AA6"/>
    <w:lvl w:ilvl="0" w:tplc="87B48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20BD8"/>
    <w:multiLevelType w:val="hybridMultilevel"/>
    <w:tmpl w:val="7044591C"/>
    <w:lvl w:ilvl="0" w:tplc="0409000F">
      <w:start w:val="1"/>
      <w:numFmt w:val="decimal"/>
      <w:lvlText w:val="%1."/>
      <w:lvlJc w:val="left"/>
      <w:pPr>
        <w:ind w:left="720" w:hanging="360"/>
      </w:pPr>
      <w:rPr>
        <w:rFonts w:hint="default"/>
      </w:rPr>
    </w:lvl>
    <w:lvl w:ilvl="1" w:tplc="52F2A2C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51A06"/>
    <w:multiLevelType w:val="hybridMultilevel"/>
    <w:tmpl w:val="B01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4451"/>
    <w:multiLevelType w:val="hybridMultilevel"/>
    <w:tmpl w:val="92BC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71595"/>
    <w:multiLevelType w:val="hybridMultilevel"/>
    <w:tmpl w:val="A6A8F588"/>
    <w:lvl w:ilvl="0" w:tplc="0409000F">
      <w:start w:val="1"/>
      <w:numFmt w:val="decimal"/>
      <w:lvlText w:val="%1."/>
      <w:lvlJc w:val="left"/>
      <w:pPr>
        <w:tabs>
          <w:tab w:val="num" w:pos="720"/>
        </w:tabs>
        <w:ind w:left="720" w:hanging="360"/>
      </w:pPr>
    </w:lvl>
    <w:lvl w:ilvl="1" w:tplc="C822786E">
      <w:start w:val="1"/>
      <w:numFmt w:val="lowerLetter"/>
      <w:lvlText w:val="%2."/>
      <w:lvlJc w:val="left"/>
      <w:pPr>
        <w:tabs>
          <w:tab w:val="num" w:pos="1080"/>
        </w:tabs>
        <w:ind w:left="1080" w:hanging="360"/>
      </w:pPr>
      <w:rPr>
        <w:rFonts w:ascii="Times New Roman" w:eastAsiaTheme="minorHAnsi" w:hAnsi="Times New Roman" w:cs="Times New Roman"/>
      </w:rPr>
    </w:lvl>
    <w:lvl w:ilvl="2" w:tplc="E66A11BA">
      <w:start w:val="1"/>
      <w:numFmt w:val="lowerRoman"/>
      <w:lvlText w:val="%3."/>
      <w:lvlJc w:val="right"/>
      <w:pPr>
        <w:tabs>
          <w:tab w:val="num" w:pos="1800"/>
        </w:tabs>
        <w:ind w:left="1800" w:hanging="180"/>
      </w:pPr>
      <w:rPr>
        <w:rFonts w:ascii="Times New Roman" w:eastAsiaTheme="minorHAnsi" w:hAnsi="Times New Roman" w:cs="Times New Roman"/>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75E51C46"/>
    <w:multiLevelType w:val="hybridMultilevel"/>
    <w:tmpl w:val="741A7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15"/>
    <w:rsid w:val="00026A4B"/>
    <w:rsid w:val="000408BA"/>
    <w:rsid w:val="00092F9D"/>
    <w:rsid w:val="000E1365"/>
    <w:rsid w:val="00102A65"/>
    <w:rsid w:val="001033D1"/>
    <w:rsid w:val="00120007"/>
    <w:rsid w:val="001431FA"/>
    <w:rsid w:val="0017419C"/>
    <w:rsid w:val="001778DF"/>
    <w:rsid w:val="001A7C27"/>
    <w:rsid w:val="001B3D4F"/>
    <w:rsid w:val="001E7DFB"/>
    <w:rsid w:val="00236311"/>
    <w:rsid w:val="002473C8"/>
    <w:rsid w:val="00265A7C"/>
    <w:rsid w:val="002D5650"/>
    <w:rsid w:val="00305211"/>
    <w:rsid w:val="00311C7C"/>
    <w:rsid w:val="00327004"/>
    <w:rsid w:val="003416EA"/>
    <w:rsid w:val="00396036"/>
    <w:rsid w:val="003A6056"/>
    <w:rsid w:val="003B0318"/>
    <w:rsid w:val="003B0DA1"/>
    <w:rsid w:val="003B7B50"/>
    <w:rsid w:val="003D3E45"/>
    <w:rsid w:val="003F344E"/>
    <w:rsid w:val="004108FA"/>
    <w:rsid w:val="00414277"/>
    <w:rsid w:val="00423927"/>
    <w:rsid w:val="00426B74"/>
    <w:rsid w:val="0043165A"/>
    <w:rsid w:val="0046243D"/>
    <w:rsid w:val="0047543E"/>
    <w:rsid w:val="00475AC7"/>
    <w:rsid w:val="004A1214"/>
    <w:rsid w:val="005143F6"/>
    <w:rsid w:val="0052284C"/>
    <w:rsid w:val="0055225A"/>
    <w:rsid w:val="00561352"/>
    <w:rsid w:val="00580540"/>
    <w:rsid w:val="005C2EC9"/>
    <w:rsid w:val="005D36EE"/>
    <w:rsid w:val="005F57B6"/>
    <w:rsid w:val="00676B88"/>
    <w:rsid w:val="00681B57"/>
    <w:rsid w:val="00693399"/>
    <w:rsid w:val="006C472D"/>
    <w:rsid w:val="006E67CF"/>
    <w:rsid w:val="006E6FF3"/>
    <w:rsid w:val="006F344C"/>
    <w:rsid w:val="00714410"/>
    <w:rsid w:val="0076337B"/>
    <w:rsid w:val="00772673"/>
    <w:rsid w:val="007D7E38"/>
    <w:rsid w:val="007E13CE"/>
    <w:rsid w:val="008024C2"/>
    <w:rsid w:val="00833EBC"/>
    <w:rsid w:val="008361C7"/>
    <w:rsid w:val="00857326"/>
    <w:rsid w:val="00866127"/>
    <w:rsid w:val="008A27ED"/>
    <w:rsid w:val="008B7B45"/>
    <w:rsid w:val="008D0966"/>
    <w:rsid w:val="008D2315"/>
    <w:rsid w:val="008E71FF"/>
    <w:rsid w:val="009176C1"/>
    <w:rsid w:val="00967F98"/>
    <w:rsid w:val="00974AF2"/>
    <w:rsid w:val="009955FC"/>
    <w:rsid w:val="009A110A"/>
    <w:rsid w:val="009A696E"/>
    <w:rsid w:val="009C60FC"/>
    <w:rsid w:val="009E08D0"/>
    <w:rsid w:val="009E7252"/>
    <w:rsid w:val="009F5B75"/>
    <w:rsid w:val="009F7E72"/>
    <w:rsid w:val="00A033F0"/>
    <w:rsid w:val="00A80BB6"/>
    <w:rsid w:val="00AD1C39"/>
    <w:rsid w:val="00AE6D36"/>
    <w:rsid w:val="00B066E5"/>
    <w:rsid w:val="00B26CD2"/>
    <w:rsid w:val="00B63A64"/>
    <w:rsid w:val="00B700C5"/>
    <w:rsid w:val="00B72CFC"/>
    <w:rsid w:val="00B84D48"/>
    <w:rsid w:val="00B93A1A"/>
    <w:rsid w:val="00BB2147"/>
    <w:rsid w:val="00BB6BEC"/>
    <w:rsid w:val="00BE78DB"/>
    <w:rsid w:val="00C51A74"/>
    <w:rsid w:val="00C52F4D"/>
    <w:rsid w:val="00CA581F"/>
    <w:rsid w:val="00CB5BE2"/>
    <w:rsid w:val="00CD0286"/>
    <w:rsid w:val="00CE178D"/>
    <w:rsid w:val="00D238F2"/>
    <w:rsid w:val="00D51E25"/>
    <w:rsid w:val="00D6452C"/>
    <w:rsid w:val="00D93598"/>
    <w:rsid w:val="00DC3D31"/>
    <w:rsid w:val="00E25B46"/>
    <w:rsid w:val="00E600EB"/>
    <w:rsid w:val="00E629D0"/>
    <w:rsid w:val="00E842DD"/>
    <w:rsid w:val="00EE4C71"/>
    <w:rsid w:val="00F35B5E"/>
    <w:rsid w:val="00F55BCC"/>
    <w:rsid w:val="00F67160"/>
    <w:rsid w:val="00F855B0"/>
    <w:rsid w:val="00FA0FE0"/>
    <w:rsid w:val="00FB04FE"/>
    <w:rsid w:val="00FE2F31"/>
    <w:rsid w:val="00FF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3047"/>
  <w15:docId w15:val="{69CB1C6D-4EC2-444F-AF48-97B6CB8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15"/>
    <w:pPr>
      <w:ind w:left="720"/>
      <w:contextualSpacing/>
    </w:pPr>
  </w:style>
  <w:style w:type="character" w:styleId="Hyperlink">
    <w:name w:val="Hyperlink"/>
    <w:basedOn w:val="DefaultParagraphFont"/>
    <w:uiPriority w:val="99"/>
    <w:unhideWhenUsed/>
    <w:rsid w:val="008D2315"/>
    <w:rPr>
      <w:color w:val="0000FF" w:themeColor="hyperlink"/>
      <w:u w:val="single"/>
    </w:rPr>
  </w:style>
  <w:style w:type="table" w:styleId="TableGrid">
    <w:name w:val="Table Grid"/>
    <w:basedOn w:val="TableNormal"/>
    <w:uiPriority w:val="39"/>
    <w:rsid w:val="003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04"/>
    <w:rPr>
      <w:rFonts w:ascii="Tahoma" w:hAnsi="Tahoma" w:cs="Tahoma"/>
      <w:sz w:val="16"/>
      <w:szCs w:val="16"/>
    </w:rPr>
  </w:style>
  <w:style w:type="paragraph" w:customStyle="1" w:styleId="m-1377448305647247463msolistparagraph">
    <w:name w:val="m_-1377448305647247463msolistparagraph"/>
    <w:basedOn w:val="Normal"/>
    <w:rsid w:val="0047543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92F9D"/>
    <w:rPr>
      <w:sz w:val="16"/>
      <w:szCs w:val="16"/>
    </w:rPr>
  </w:style>
  <w:style w:type="paragraph" w:styleId="CommentText">
    <w:name w:val="annotation text"/>
    <w:basedOn w:val="Normal"/>
    <w:link w:val="CommentTextChar"/>
    <w:uiPriority w:val="99"/>
    <w:semiHidden/>
    <w:unhideWhenUsed/>
    <w:rsid w:val="00092F9D"/>
    <w:pPr>
      <w:spacing w:line="240" w:lineRule="auto"/>
    </w:pPr>
    <w:rPr>
      <w:sz w:val="20"/>
      <w:szCs w:val="20"/>
    </w:rPr>
  </w:style>
  <w:style w:type="character" w:customStyle="1" w:styleId="CommentTextChar">
    <w:name w:val="Comment Text Char"/>
    <w:basedOn w:val="DefaultParagraphFont"/>
    <w:link w:val="CommentText"/>
    <w:uiPriority w:val="99"/>
    <w:semiHidden/>
    <w:rsid w:val="00092F9D"/>
    <w:rPr>
      <w:sz w:val="20"/>
      <w:szCs w:val="20"/>
    </w:rPr>
  </w:style>
  <w:style w:type="paragraph" w:styleId="CommentSubject">
    <w:name w:val="annotation subject"/>
    <w:basedOn w:val="CommentText"/>
    <w:next w:val="CommentText"/>
    <w:link w:val="CommentSubjectChar"/>
    <w:uiPriority w:val="99"/>
    <w:semiHidden/>
    <w:unhideWhenUsed/>
    <w:rsid w:val="00092F9D"/>
    <w:rPr>
      <w:b/>
      <w:bCs/>
    </w:rPr>
  </w:style>
  <w:style w:type="character" w:customStyle="1" w:styleId="CommentSubjectChar">
    <w:name w:val="Comment Subject Char"/>
    <w:basedOn w:val="CommentTextChar"/>
    <w:link w:val="CommentSubject"/>
    <w:uiPriority w:val="99"/>
    <w:semiHidden/>
    <w:rsid w:val="00092F9D"/>
    <w:rPr>
      <w:b/>
      <w:bCs/>
      <w:sz w:val="20"/>
      <w:szCs w:val="20"/>
    </w:rPr>
  </w:style>
  <w:style w:type="paragraph" w:styleId="Revision">
    <w:name w:val="Revision"/>
    <w:hidden/>
    <w:uiPriority w:val="99"/>
    <w:semiHidden/>
    <w:rsid w:val="00426B74"/>
    <w:pPr>
      <w:spacing w:after="0" w:line="240" w:lineRule="auto"/>
    </w:pPr>
  </w:style>
  <w:style w:type="character" w:styleId="UnresolvedMention">
    <w:name w:val="Unresolved Mention"/>
    <w:basedOn w:val="DefaultParagraphFont"/>
    <w:uiPriority w:val="99"/>
    <w:semiHidden/>
    <w:unhideWhenUsed/>
    <w:rsid w:val="003B0318"/>
    <w:rPr>
      <w:color w:val="808080"/>
      <w:shd w:val="clear" w:color="auto" w:fill="E6E6E6"/>
    </w:rPr>
  </w:style>
  <w:style w:type="character" w:styleId="FollowedHyperlink">
    <w:name w:val="FollowedHyperlink"/>
    <w:basedOn w:val="DefaultParagraphFont"/>
    <w:uiPriority w:val="99"/>
    <w:semiHidden/>
    <w:unhideWhenUsed/>
    <w:rsid w:val="003B03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84709">
      <w:bodyDiv w:val="1"/>
      <w:marLeft w:val="0"/>
      <w:marRight w:val="0"/>
      <w:marTop w:val="0"/>
      <w:marBottom w:val="0"/>
      <w:divBdr>
        <w:top w:val="none" w:sz="0" w:space="0" w:color="auto"/>
        <w:left w:val="none" w:sz="0" w:space="0" w:color="auto"/>
        <w:bottom w:val="none" w:sz="0" w:space="0" w:color="auto"/>
        <w:right w:val="none" w:sz="0" w:space="0" w:color="auto"/>
      </w:divBdr>
    </w:div>
    <w:div w:id="190213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fs.usda.gov/fia/datamart/datamart_access.html" TargetMode="External"/><Relationship Id="rId11" Type="http://schemas.openxmlformats.org/officeDocument/2006/relationships/hyperlink" Target="https://www.fs.fed.us/fvs/support/index.shtml" TargetMode="External"/><Relationship Id="rId5" Type="http://schemas.openxmlformats.org/officeDocument/2006/relationships/webSettings" Target="webSettings.xml"/><Relationship Id="rId10" Type="http://schemas.openxmlformats.org/officeDocument/2006/relationships/hyperlink" Target="https://www.fs.fed.us/fvs/support/index.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65C1-1B6A-4741-802E-CAE07DE17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carlinstarrs</dc:creator>
  <cp:lastModifiedBy>Carlin</cp:lastModifiedBy>
  <cp:revision>2</cp:revision>
  <dcterms:created xsi:type="dcterms:W3CDTF">2018-06-06T02:55:00Z</dcterms:created>
  <dcterms:modified xsi:type="dcterms:W3CDTF">2018-06-06T02:55:00Z</dcterms:modified>
</cp:coreProperties>
</file>